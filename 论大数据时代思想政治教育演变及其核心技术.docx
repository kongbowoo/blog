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FCFFFD" w14:textId="77777777" w:rsidR="00460CE2" w:rsidRPr="00185B50" w:rsidRDefault="006D166E" w:rsidP="000C3617">
      <w:pPr>
        <w:pStyle w:val="1"/>
        <w:adjustRightInd w:val="0"/>
        <w:snapToGrid w:val="0"/>
        <w:spacing w:line="240" w:lineRule="auto"/>
        <w:ind w:firstLineChars="0" w:firstLine="0"/>
        <w:rPr>
          <w:rFonts w:ascii="宋体" w:eastAsia="宋体" w:hAnsi="宋体"/>
          <w:sz w:val="32"/>
        </w:rPr>
      </w:pPr>
      <w:commentRangeStart w:id="0"/>
      <w:r w:rsidRPr="00185B50">
        <w:rPr>
          <w:rFonts w:ascii="宋体" w:eastAsia="宋体" w:hAnsi="宋体" w:hint="eastAsia"/>
          <w:sz w:val="32"/>
        </w:rPr>
        <w:t>论</w:t>
      </w:r>
      <w:r w:rsidR="00185B50">
        <w:rPr>
          <w:rFonts w:ascii="宋体" w:eastAsia="宋体" w:hAnsi="宋体" w:hint="eastAsia"/>
          <w:sz w:val="32"/>
        </w:rPr>
        <w:t>大数据时代</w:t>
      </w:r>
      <w:r w:rsidR="006210EE" w:rsidRPr="00185B50">
        <w:rPr>
          <w:rFonts w:ascii="宋体" w:eastAsia="宋体" w:hAnsi="宋体" w:hint="eastAsia"/>
          <w:sz w:val="32"/>
        </w:rPr>
        <w:t>思想政治教育</w:t>
      </w:r>
      <w:r w:rsidR="00A86E84" w:rsidRPr="001E790B">
        <w:rPr>
          <w:rFonts w:ascii="宋体" w:eastAsia="宋体" w:hAnsi="宋体" w:hint="eastAsia"/>
          <w:color w:val="FF0000"/>
          <w:sz w:val="32"/>
        </w:rPr>
        <w:t>演变</w:t>
      </w:r>
      <w:r w:rsidR="006210EE" w:rsidRPr="00185B50">
        <w:rPr>
          <w:rFonts w:ascii="宋体" w:eastAsia="宋体" w:hAnsi="宋体" w:hint="eastAsia"/>
          <w:sz w:val="32"/>
        </w:rPr>
        <w:t>及其核心技术</w:t>
      </w:r>
      <w:commentRangeEnd w:id="0"/>
      <w:r w:rsidR="004C04F3">
        <w:rPr>
          <w:rStyle w:val="af0"/>
          <w:rFonts w:ascii="方正仿宋简体" w:eastAsia="方正仿宋简体"/>
          <w:b w:val="0"/>
          <w:bCs w:val="0"/>
          <w:kern w:val="2"/>
        </w:rPr>
        <w:commentReference w:id="0"/>
      </w:r>
    </w:p>
    <w:p w14:paraId="3FF58A44" w14:textId="5A8734FF" w:rsidR="006210EE" w:rsidRPr="00185B50" w:rsidRDefault="006210EE" w:rsidP="00A76234">
      <w:pPr>
        <w:ind w:firstLine="440"/>
        <w:rPr>
          <w:rFonts w:ascii="宋体" w:eastAsia="宋体" w:hAnsi="宋体"/>
          <w:sz w:val="22"/>
        </w:rPr>
      </w:pPr>
      <w:r w:rsidRPr="00185B50">
        <w:rPr>
          <w:rFonts w:ascii="宋体" w:eastAsia="宋体" w:hAnsi="宋体" w:hint="eastAsia"/>
          <w:sz w:val="22"/>
        </w:rPr>
        <w:t>摘要：</w:t>
      </w:r>
      <w:r w:rsidR="00AB4C7C" w:rsidRPr="00185B50">
        <w:rPr>
          <w:rFonts w:ascii="宋体" w:eastAsia="宋体" w:hAnsi="宋体" w:hint="eastAsia"/>
          <w:sz w:val="22"/>
        </w:rPr>
        <w:t>大数据</w:t>
      </w:r>
      <w:ins w:id="1" w:author="dashu" w:date="2017-11-08T20:08:00Z">
        <w:r w:rsidR="008049EF">
          <w:rPr>
            <w:rFonts w:ascii="宋体" w:eastAsia="宋体" w:hAnsi="宋体" w:hint="eastAsia"/>
            <w:sz w:val="22"/>
          </w:rPr>
          <w:t>时代</w:t>
        </w:r>
      </w:ins>
      <w:r w:rsidR="00AB4C7C" w:rsidRPr="00185B50">
        <w:rPr>
          <w:rFonts w:ascii="宋体" w:eastAsia="宋体" w:hAnsi="宋体" w:hint="eastAsia"/>
          <w:sz w:val="22"/>
        </w:rPr>
        <w:t>的到来影响了社会发展的逻辑和趋势</w:t>
      </w:r>
      <w:del w:id="2" w:author="dashu" w:date="2017-11-08T20:33:00Z">
        <w:r w:rsidR="004C04F3" w:rsidDel="004C04F3">
          <w:rPr>
            <w:rFonts w:ascii="宋体" w:eastAsia="宋体" w:hAnsi="宋体" w:hint="eastAsia"/>
            <w:sz w:val="22"/>
          </w:rPr>
          <w:delText>，</w:delText>
        </w:r>
      </w:del>
      <w:ins w:id="3" w:author="dashu" w:date="2017-11-08T20:33:00Z">
        <w:r w:rsidR="004C04F3">
          <w:rPr>
            <w:rFonts w:ascii="宋体" w:eastAsia="宋体" w:hAnsi="宋体" w:hint="eastAsia"/>
            <w:sz w:val="22"/>
          </w:rPr>
          <w:t>。</w:t>
        </w:r>
      </w:ins>
      <w:r w:rsidR="00AB4C7C" w:rsidRPr="00185B50">
        <w:rPr>
          <w:rFonts w:ascii="宋体" w:eastAsia="宋体" w:hAnsi="宋体" w:hint="eastAsia"/>
          <w:sz w:val="22"/>
        </w:rPr>
        <w:t>高校思想政治教育与大数据的有机融合成为一种必</w:t>
      </w:r>
      <w:r w:rsidR="00B34CEE" w:rsidRPr="00185B50">
        <w:rPr>
          <w:rFonts w:ascii="宋体" w:eastAsia="宋体" w:hAnsi="宋体" w:hint="eastAsia"/>
          <w:sz w:val="22"/>
        </w:rPr>
        <w:t>然的发展趋势。大数据从属性上和功能上对学校思想政治教育工作进行了</w:t>
      </w:r>
      <w:r w:rsidR="00AB4C7C" w:rsidRPr="00185B50">
        <w:rPr>
          <w:rFonts w:ascii="宋体" w:eastAsia="宋体" w:hAnsi="宋体" w:hint="eastAsia"/>
          <w:sz w:val="22"/>
        </w:rPr>
        <w:t>改进，</w:t>
      </w:r>
      <w:r w:rsidR="00B34CEE" w:rsidRPr="00185B50">
        <w:rPr>
          <w:rFonts w:ascii="宋体" w:eastAsia="宋体" w:hAnsi="宋体" w:hint="eastAsia"/>
          <w:sz w:val="22"/>
        </w:rPr>
        <w:t>其</w:t>
      </w:r>
      <w:r w:rsidR="00AB4C7C" w:rsidRPr="00185B50">
        <w:rPr>
          <w:rFonts w:ascii="宋体" w:eastAsia="宋体" w:hAnsi="宋体" w:hint="eastAsia"/>
          <w:sz w:val="22"/>
        </w:rPr>
        <w:t>核心技术也已经普遍的被高校所接受</w:t>
      </w:r>
      <w:del w:id="4" w:author="dashu" w:date="2017-11-08T20:33:00Z">
        <w:r w:rsidR="00AB4C7C" w:rsidRPr="00185B50" w:rsidDel="004C04F3">
          <w:rPr>
            <w:rFonts w:ascii="宋体" w:eastAsia="宋体" w:hAnsi="宋体" w:hint="eastAsia"/>
            <w:sz w:val="22"/>
          </w:rPr>
          <w:delText>，</w:delText>
        </w:r>
      </w:del>
      <w:ins w:id="5" w:author="dashu" w:date="2017-11-08T20:33:00Z">
        <w:r w:rsidR="004C04F3">
          <w:rPr>
            <w:rFonts w:ascii="宋体" w:eastAsia="宋体" w:hAnsi="宋体" w:hint="eastAsia"/>
            <w:sz w:val="22"/>
          </w:rPr>
          <w:t>。</w:t>
        </w:r>
      </w:ins>
      <w:r w:rsidR="00A76234" w:rsidRPr="00185B50">
        <w:rPr>
          <w:rFonts w:ascii="宋体" w:eastAsia="宋体" w:hAnsi="宋体" w:hint="eastAsia"/>
          <w:sz w:val="22"/>
        </w:rPr>
        <w:t>以Hadoop系统为代表的应用技术已经成为高校思想政治教育数据挖掘与分析的常用工具。</w:t>
      </w:r>
      <w:r w:rsidR="00B34CEE" w:rsidRPr="00185B50">
        <w:rPr>
          <w:rFonts w:ascii="宋体" w:eastAsia="宋体" w:hAnsi="宋体" w:hint="eastAsia"/>
          <w:sz w:val="22"/>
        </w:rPr>
        <w:t>如何确保校园数据安全、提高校园文化建设的效率已经成为思想教育者</w:t>
      </w:r>
      <w:r w:rsidR="00FC40BB" w:rsidRPr="00185B50">
        <w:rPr>
          <w:rFonts w:ascii="宋体" w:eastAsia="宋体" w:hAnsi="宋体" w:hint="eastAsia"/>
          <w:sz w:val="22"/>
        </w:rPr>
        <w:t>的艰巨任务。</w:t>
      </w:r>
      <w:ins w:id="6" w:author="刘晓" w:date="2017-11-19T21:01:00Z">
        <w:r w:rsidR="00E1226A">
          <w:rPr>
            <w:rFonts w:ascii="宋体" w:eastAsia="宋体" w:hAnsi="宋体" w:hint="eastAsia"/>
            <w:sz w:val="22"/>
          </w:rPr>
          <w:t xml:space="preserve"> </w:t>
        </w:r>
      </w:ins>
    </w:p>
    <w:p w14:paraId="49C62832" w14:textId="77777777" w:rsidR="006210EE" w:rsidRPr="00185B50" w:rsidRDefault="006210EE" w:rsidP="006210EE">
      <w:pPr>
        <w:ind w:firstLine="440"/>
        <w:rPr>
          <w:rFonts w:ascii="宋体" w:eastAsia="宋体" w:hAnsi="宋体"/>
          <w:sz w:val="22"/>
        </w:rPr>
      </w:pPr>
      <w:r w:rsidRPr="00185B50">
        <w:rPr>
          <w:rFonts w:ascii="宋体" w:eastAsia="宋体" w:hAnsi="宋体" w:hint="eastAsia"/>
          <w:sz w:val="22"/>
        </w:rPr>
        <w:t>关键词：</w:t>
      </w:r>
      <w:r w:rsidR="00D62C30" w:rsidRPr="00185B50">
        <w:rPr>
          <w:rFonts w:ascii="宋体" w:eastAsia="宋体" w:hAnsi="宋体" w:hint="eastAsia"/>
          <w:sz w:val="22"/>
        </w:rPr>
        <w:t>大数据   思想政治教育  技术  数据安全</w:t>
      </w:r>
    </w:p>
    <w:p w14:paraId="5200E9AB" w14:textId="77777777" w:rsidR="00F61379" w:rsidRPr="00185B50" w:rsidRDefault="00F61379" w:rsidP="00F61379">
      <w:pPr>
        <w:ind w:firstLine="440"/>
        <w:rPr>
          <w:rFonts w:ascii="宋体" w:eastAsia="宋体" w:hAnsi="宋体"/>
          <w:sz w:val="22"/>
        </w:rPr>
      </w:pPr>
    </w:p>
    <w:p w14:paraId="0811275B" w14:textId="77777777" w:rsidR="00F61379" w:rsidRPr="00185B50" w:rsidRDefault="00F61379" w:rsidP="00F61379">
      <w:pPr>
        <w:ind w:firstLine="440"/>
        <w:rPr>
          <w:rFonts w:ascii="宋体" w:eastAsia="宋体" w:hAnsi="宋体"/>
          <w:sz w:val="22"/>
        </w:rPr>
      </w:pPr>
    </w:p>
    <w:p w14:paraId="151F868F" w14:textId="77777777" w:rsidR="00F67F0F" w:rsidRPr="00185B50" w:rsidRDefault="006210EE" w:rsidP="006210EE">
      <w:pPr>
        <w:ind w:firstLine="440"/>
        <w:rPr>
          <w:rFonts w:ascii="宋体" w:eastAsia="宋体" w:hAnsi="宋体"/>
          <w:sz w:val="22"/>
        </w:rPr>
      </w:pPr>
      <w:r w:rsidRPr="00185B50">
        <w:rPr>
          <w:rFonts w:ascii="宋体" w:eastAsia="宋体" w:hAnsi="宋体" w:hint="eastAsia"/>
          <w:sz w:val="22"/>
        </w:rPr>
        <w:t>大数据时代的到来改变了人们日常的生活方式，特别是</w:t>
      </w:r>
      <w:r w:rsidR="00B34CEE" w:rsidRPr="00185B50">
        <w:rPr>
          <w:rFonts w:ascii="宋体" w:eastAsia="宋体" w:hAnsi="宋体" w:hint="eastAsia"/>
          <w:sz w:val="22"/>
        </w:rPr>
        <w:t>思考问题的逻辑方式。对于高校的思想政治工作而言，传统的教育方法受</w:t>
      </w:r>
      <w:r w:rsidRPr="00185B50">
        <w:rPr>
          <w:rFonts w:ascii="宋体" w:eastAsia="宋体" w:hAnsi="宋体" w:hint="eastAsia"/>
          <w:sz w:val="22"/>
        </w:rPr>
        <w:t>到了前所未有的冲击，高校思想政治教育作为引导和改变主体价值观的一种教育方式，它的存在范式面临着重新的定义。思想政治教育的理论范式本质上就是思想政治教育的问题域，强调思想政治教育研究什么、具备什么功能、目的是什么。虽然大数据的出现在这些基本的问题域中没有产生实质性的改变，但是在方法论上，大数据彻底地重构了</w:t>
      </w:r>
      <w:r w:rsidRPr="001E790B">
        <w:rPr>
          <w:rFonts w:ascii="宋体" w:eastAsia="宋体" w:hAnsi="宋体" w:hint="eastAsia"/>
          <w:b/>
          <w:color w:val="FF0000"/>
          <w:sz w:val="22"/>
        </w:rPr>
        <w:t>高校</w:t>
      </w:r>
      <w:r w:rsidR="00B34CEE" w:rsidRPr="001E790B">
        <w:rPr>
          <w:rFonts w:ascii="宋体" w:eastAsia="宋体" w:hAnsi="宋体" w:hint="eastAsia"/>
          <w:b/>
          <w:color w:val="FF0000"/>
          <w:sz w:val="22"/>
        </w:rPr>
        <w:t>思想政治教育的发展逻辑</w:t>
      </w:r>
      <w:r w:rsidR="00B34CEE" w:rsidRPr="00185B50">
        <w:rPr>
          <w:rFonts w:ascii="宋体" w:eastAsia="宋体" w:hAnsi="宋体" w:hint="eastAsia"/>
          <w:sz w:val="22"/>
        </w:rPr>
        <w:t>。在大数据时代，以微课堂、翻转课堂以及其它</w:t>
      </w:r>
      <w:r w:rsidRPr="00185B50">
        <w:rPr>
          <w:rFonts w:ascii="宋体" w:eastAsia="宋体" w:hAnsi="宋体" w:hint="eastAsia"/>
          <w:sz w:val="22"/>
        </w:rPr>
        <w:t>在校教育课堂为</w:t>
      </w:r>
      <w:bookmarkStart w:id="7" w:name="_GoBack"/>
      <w:bookmarkEnd w:id="7"/>
      <w:r w:rsidRPr="00185B50">
        <w:rPr>
          <w:rFonts w:ascii="宋体" w:eastAsia="宋体" w:hAnsi="宋体" w:hint="eastAsia"/>
          <w:sz w:val="22"/>
        </w:rPr>
        <w:t>主的教学形式成为学生们青睐的学习工具</w:t>
      </w:r>
      <w:ins w:id="8" w:author="dashu" w:date="2017-11-08T20:08:00Z">
        <w:r w:rsidR="008049EF">
          <w:rPr>
            <w:rFonts w:ascii="宋体" w:eastAsia="宋体" w:hAnsi="宋体" w:hint="eastAsia"/>
            <w:sz w:val="22"/>
          </w:rPr>
          <w:t>，</w:t>
        </w:r>
      </w:ins>
      <w:del w:id="9" w:author="dashu" w:date="2017-11-08T20:08:00Z">
        <w:r w:rsidR="008049EF" w:rsidDel="008049EF">
          <w:rPr>
            <w:rFonts w:ascii="宋体" w:eastAsia="宋体" w:hAnsi="宋体" w:hint="eastAsia"/>
            <w:sz w:val="22"/>
          </w:rPr>
          <w:delText>。</w:delText>
        </w:r>
      </w:del>
      <w:r w:rsidRPr="00185B50">
        <w:rPr>
          <w:rFonts w:ascii="宋体" w:eastAsia="宋体" w:hAnsi="宋体" w:hint="eastAsia"/>
          <w:sz w:val="22"/>
        </w:rPr>
        <w:t>这些海量的数据为学生们带来了多元的文化元素，如何确保这些数据的传播能够</w:t>
      </w:r>
      <w:commentRangeStart w:id="10"/>
      <w:r w:rsidRPr="00185B50">
        <w:rPr>
          <w:rFonts w:ascii="宋体" w:eastAsia="宋体" w:hAnsi="宋体" w:hint="eastAsia"/>
          <w:sz w:val="22"/>
        </w:rPr>
        <w:t>有利于</w:t>
      </w:r>
      <w:commentRangeEnd w:id="10"/>
      <w:r w:rsidR="008049EF">
        <w:rPr>
          <w:rStyle w:val="af0"/>
        </w:rPr>
        <w:commentReference w:id="10"/>
      </w:r>
      <w:r w:rsidRPr="00185B50">
        <w:rPr>
          <w:rFonts w:ascii="宋体" w:eastAsia="宋体" w:hAnsi="宋体" w:hint="eastAsia"/>
          <w:sz w:val="22"/>
        </w:rPr>
        <w:t>学生们</w:t>
      </w:r>
      <w:r w:rsidR="0035515D" w:rsidRPr="00185B50">
        <w:rPr>
          <w:rFonts w:ascii="宋体" w:eastAsia="宋体" w:hAnsi="宋体" w:hint="eastAsia"/>
          <w:sz w:val="22"/>
        </w:rPr>
        <w:t>的成长，</w:t>
      </w:r>
      <w:commentRangeStart w:id="11"/>
      <w:r w:rsidR="0035515D" w:rsidRPr="00185B50">
        <w:rPr>
          <w:rFonts w:ascii="宋体" w:eastAsia="宋体" w:hAnsi="宋体" w:hint="eastAsia"/>
          <w:sz w:val="22"/>
        </w:rPr>
        <w:t>能够</w:t>
      </w:r>
      <w:commentRangeEnd w:id="11"/>
      <w:r w:rsidR="008049EF">
        <w:rPr>
          <w:rStyle w:val="af0"/>
        </w:rPr>
        <w:commentReference w:id="11"/>
      </w:r>
      <w:r w:rsidR="0035515D" w:rsidRPr="00185B50">
        <w:rPr>
          <w:rFonts w:ascii="宋体" w:eastAsia="宋体" w:hAnsi="宋体" w:hint="eastAsia"/>
          <w:sz w:val="22"/>
        </w:rPr>
        <w:t>不影响学生社会主义价值观念的塑造已</w:t>
      </w:r>
      <w:r w:rsidRPr="00185B50">
        <w:rPr>
          <w:rFonts w:ascii="宋体" w:eastAsia="宋体" w:hAnsi="宋体" w:hint="eastAsia"/>
          <w:sz w:val="22"/>
        </w:rPr>
        <w:t>成为了迫在眉睫的问题。</w:t>
      </w:r>
    </w:p>
    <w:p w14:paraId="7579CDC6" w14:textId="77777777" w:rsidR="00F67F0F" w:rsidRPr="00185B50" w:rsidRDefault="006210EE" w:rsidP="004F6C82">
      <w:pPr>
        <w:pStyle w:val="2"/>
        <w:rPr>
          <w:rFonts w:ascii="宋体" w:eastAsia="宋体" w:hAnsi="宋体"/>
          <w:sz w:val="22"/>
        </w:rPr>
      </w:pPr>
      <w:r w:rsidRPr="00185B50">
        <w:rPr>
          <w:rFonts w:ascii="宋体" w:eastAsia="宋体" w:hAnsi="宋体" w:hint="eastAsia"/>
          <w:sz w:val="22"/>
        </w:rPr>
        <w:t>一</w:t>
      </w:r>
      <w:r w:rsidR="00F67F0F" w:rsidRPr="00185B50">
        <w:rPr>
          <w:rFonts w:ascii="宋体" w:eastAsia="宋体" w:hAnsi="宋体" w:hint="eastAsia"/>
          <w:sz w:val="22"/>
        </w:rPr>
        <w:t>、</w:t>
      </w:r>
      <w:r w:rsidR="00F95778" w:rsidRPr="00185B50">
        <w:rPr>
          <w:rFonts w:ascii="宋体" w:eastAsia="宋体" w:hAnsi="宋体" w:hint="eastAsia"/>
          <w:sz w:val="22"/>
        </w:rPr>
        <w:t>大数据对思想政治教育的影响</w:t>
      </w:r>
    </w:p>
    <w:p w14:paraId="5CD81D1D" w14:textId="77777777" w:rsidR="00F67F0F" w:rsidRPr="00185B50" w:rsidRDefault="00F67F0F" w:rsidP="009451CF">
      <w:pPr>
        <w:ind w:firstLine="440"/>
        <w:rPr>
          <w:rFonts w:ascii="宋体" w:eastAsia="宋体" w:hAnsi="宋体"/>
          <w:sz w:val="22"/>
        </w:rPr>
      </w:pPr>
      <w:r w:rsidRPr="00185B50">
        <w:rPr>
          <w:rFonts w:ascii="宋体" w:eastAsia="宋体" w:hAnsi="宋体" w:hint="eastAsia"/>
          <w:sz w:val="22"/>
        </w:rPr>
        <w:t>大数据本身</w:t>
      </w:r>
      <w:r w:rsidR="00B34CEE" w:rsidRPr="00185B50">
        <w:rPr>
          <w:rFonts w:ascii="宋体" w:eastAsia="宋体" w:hAnsi="宋体" w:hint="eastAsia"/>
          <w:sz w:val="22"/>
        </w:rPr>
        <w:t>是</w:t>
      </w:r>
      <w:r w:rsidRPr="00185B50">
        <w:rPr>
          <w:rFonts w:ascii="宋体" w:eastAsia="宋体" w:hAnsi="宋体" w:hint="eastAsia"/>
          <w:sz w:val="22"/>
        </w:rPr>
        <w:t>一个数据系统，</w:t>
      </w:r>
      <w:r w:rsidR="00021A2C" w:rsidRPr="00185B50">
        <w:rPr>
          <w:rFonts w:ascii="宋体" w:eastAsia="宋体" w:hAnsi="宋体" w:hint="eastAsia"/>
          <w:sz w:val="22"/>
        </w:rPr>
        <w:t>与思想政治教育结合后，大数据能够感测到完整的教育活动过程，通过搜集和分析相关数据，将这些活动</w:t>
      </w:r>
      <w:r w:rsidR="00B34CEE" w:rsidRPr="00185B50">
        <w:rPr>
          <w:rFonts w:ascii="宋体" w:eastAsia="宋体" w:hAnsi="宋体" w:hint="eastAsia"/>
          <w:sz w:val="22"/>
        </w:rPr>
        <w:t>的</w:t>
      </w:r>
      <w:r w:rsidR="00021A2C" w:rsidRPr="00185B50">
        <w:rPr>
          <w:rFonts w:ascii="宋体" w:eastAsia="宋体" w:hAnsi="宋体" w:hint="eastAsia"/>
          <w:sz w:val="22"/>
        </w:rPr>
        <w:t>数据形象的表现出来。通过大数据的叙述方式，以往的教育事件的阐释更加具有真实性，学生在掌握新的教学内容时可以预先通过数据感受到相关理论为社会带来的影响和变化</w:t>
      </w:r>
      <w:r w:rsidR="001F7BC2" w:rsidRPr="00185B50">
        <w:rPr>
          <w:rFonts w:ascii="宋体" w:eastAsia="宋体" w:hAnsi="宋体" w:hint="eastAsia"/>
          <w:sz w:val="22"/>
        </w:rPr>
        <w:t>，</w:t>
      </w:r>
      <w:r w:rsidR="0009597B" w:rsidRPr="00185B50">
        <w:rPr>
          <w:rFonts w:ascii="宋体" w:eastAsia="宋体" w:hAnsi="宋体" w:hint="eastAsia"/>
          <w:sz w:val="22"/>
        </w:rPr>
        <w:t>这是因为大数据自身带有全息性</w:t>
      </w:r>
      <w:r w:rsidR="001F7BC2" w:rsidRPr="00185B50">
        <w:rPr>
          <w:rFonts w:ascii="宋体" w:eastAsia="宋体" w:hAnsi="宋体" w:hint="eastAsia"/>
          <w:sz w:val="22"/>
        </w:rPr>
        <w:t>。思想政治教育大数据的发展拥有很多属性和功能，若想彻底理解思想政治教育大数据的本质，首先需要弄清楚它的特点。</w:t>
      </w:r>
    </w:p>
    <w:p w14:paraId="69E1C8DC" w14:textId="77777777" w:rsidR="00F95778" w:rsidRPr="00185B50" w:rsidRDefault="00F95778" w:rsidP="00494A99">
      <w:pPr>
        <w:pStyle w:val="3"/>
        <w:rPr>
          <w:rFonts w:ascii="宋体" w:eastAsia="宋体" w:hAnsi="宋体"/>
          <w:sz w:val="22"/>
        </w:rPr>
      </w:pPr>
      <w:r w:rsidRPr="00185B50">
        <w:rPr>
          <w:rFonts w:ascii="宋体" w:eastAsia="宋体" w:hAnsi="宋体" w:hint="eastAsia"/>
          <w:sz w:val="22"/>
        </w:rPr>
        <w:t>1、</w:t>
      </w:r>
      <w:r w:rsidR="0035515D" w:rsidRPr="00185B50">
        <w:rPr>
          <w:rFonts w:ascii="宋体" w:eastAsia="宋体" w:hAnsi="宋体" w:hint="eastAsia"/>
          <w:sz w:val="22"/>
        </w:rPr>
        <w:t>对思政教育</w:t>
      </w:r>
      <w:r w:rsidR="00B34CEE" w:rsidRPr="00185B50">
        <w:rPr>
          <w:rFonts w:ascii="宋体" w:eastAsia="宋体" w:hAnsi="宋体" w:hint="eastAsia"/>
          <w:sz w:val="22"/>
        </w:rPr>
        <w:t>属性</w:t>
      </w:r>
      <w:r w:rsidR="0035515D" w:rsidRPr="00185B50">
        <w:rPr>
          <w:rFonts w:ascii="宋体" w:eastAsia="宋体" w:hAnsi="宋体" w:hint="eastAsia"/>
          <w:sz w:val="22"/>
        </w:rPr>
        <w:t>的影响</w:t>
      </w:r>
    </w:p>
    <w:p w14:paraId="15E38C45" w14:textId="77777777" w:rsidR="00460CE2" w:rsidRPr="00185B50" w:rsidRDefault="007C7DDF" w:rsidP="00143440">
      <w:pPr>
        <w:ind w:firstLine="440"/>
        <w:rPr>
          <w:rFonts w:ascii="宋体" w:eastAsia="宋体" w:hAnsi="宋体"/>
          <w:sz w:val="22"/>
        </w:rPr>
      </w:pPr>
      <w:r w:rsidRPr="00185B50">
        <w:rPr>
          <w:rFonts w:ascii="宋体" w:eastAsia="宋体" w:hAnsi="宋体" w:hint="eastAsia"/>
          <w:sz w:val="22"/>
        </w:rPr>
        <w:t>从特点上看，</w:t>
      </w:r>
      <w:r w:rsidR="00B34CEE" w:rsidRPr="00185B50">
        <w:rPr>
          <w:rFonts w:ascii="宋体" w:eastAsia="宋体" w:hAnsi="宋体" w:hint="eastAsia"/>
          <w:sz w:val="22"/>
        </w:rPr>
        <w:t>大数据</w:t>
      </w:r>
      <w:r w:rsidR="00937064" w:rsidRPr="00185B50">
        <w:rPr>
          <w:rFonts w:ascii="宋体" w:eastAsia="宋体" w:hAnsi="宋体" w:hint="eastAsia"/>
          <w:sz w:val="22"/>
        </w:rPr>
        <w:t>首先</w:t>
      </w:r>
      <w:r w:rsidR="00B34CEE" w:rsidRPr="00185B50">
        <w:rPr>
          <w:rFonts w:ascii="宋体" w:eastAsia="宋体" w:hAnsi="宋体" w:hint="eastAsia"/>
          <w:sz w:val="22"/>
        </w:rPr>
        <w:t>拓宽了教育的覆盖面</w:t>
      </w:r>
      <w:r w:rsidR="0021021F" w:rsidRPr="00185B50">
        <w:rPr>
          <w:rFonts w:ascii="宋体" w:eastAsia="宋体" w:hAnsi="宋体" w:hint="eastAsia"/>
          <w:sz w:val="22"/>
        </w:rPr>
        <w:t>。</w:t>
      </w:r>
      <w:commentRangeStart w:id="12"/>
      <w:r w:rsidR="00ED1A0C" w:rsidRPr="00185B50">
        <w:rPr>
          <w:rFonts w:ascii="宋体" w:eastAsia="宋体" w:hAnsi="宋体" w:hint="eastAsia"/>
          <w:sz w:val="22"/>
        </w:rPr>
        <w:t>教育大数据将现实中所有的数据整合成为自己的教育内容，学生们通过这种方式所获得的教育信息</w:t>
      </w:r>
      <w:r w:rsidR="003B1C90" w:rsidRPr="00185B50">
        <w:rPr>
          <w:rFonts w:ascii="宋体" w:eastAsia="宋体" w:hAnsi="宋体" w:hint="eastAsia"/>
          <w:sz w:val="22"/>
        </w:rPr>
        <w:t>涉及到社会发展的各个层面</w:t>
      </w:r>
      <w:r w:rsidR="000E24DE" w:rsidRPr="00185B50">
        <w:rPr>
          <w:rFonts w:ascii="宋体" w:eastAsia="宋体" w:hAnsi="宋体" w:hint="eastAsia"/>
          <w:sz w:val="22"/>
        </w:rPr>
        <w:t>；</w:t>
      </w:r>
      <w:r w:rsidR="003B1C90" w:rsidRPr="00185B50">
        <w:rPr>
          <w:rFonts w:ascii="宋体" w:eastAsia="宋体" w:hAnsi="宋体" w:hint="eastAsia"/>
          <w:sz w:val="22"/>
        </w:rPr>
        <w:t>这种学习方式拓宽了学生的视野，也提高了学生们对知识质量的要求</w:t>
      </w:r>
      <w:commentRangeEnd w:id="12"/>
      <w:r w:rsidR="008049EF">
        <w:rPr>
          <w:rStyle w:val="af0"/>
        </w:rPr>
        <w:commentReference w:id="12"/>
      </w:r>
      <w:r w:rsidR="003B1C90" w:rsidRPr="00185B50">
        <w:rPr>
          <w:rFonts w:ascii="宋体" w:eastAsia="宋体" w:hAnsi="宋体" w:hint="eastAsia"/>
          <w:sz w:val="22"/>
        </w:rPr>
        <w:t>。</w:t>
      </w:r>
      <w:r w:rsidR="00937064" w:rsidRPr="00185B50">
        <w:rPr>
          <w:rFonts w:ascii="宋体" w:eastAsia="宋体" w:hAnsi="宋体" w:hint="eastAsia"/>
          <w:sz w:val="22"/>
        </w:rPr>
        <w:t>与</w:t>
      </w:r>
      <w:r w:rsidR="00937064" w:rsidRPr="00185B50">
        <w:rPr>
          <w:rFonts w:ascii="宋体" w:eastAsia="宋体" w:hAnsi="宋体" w:hint="eastAsia"/>
          <w:sz w:val="22"/>
        </w:rPr>
        <w:lastRenderedPageBreak/>
        <w:t>传统的思想政治教育形式相比，大数据时代</w:t>
      </w:r>
      <w:r w:rsidR="0021021F" w:rsidRPr="00185B50">
        <w:rPr>
          <w:rFonts w:ascii="宋体" w:eastAsia="宋体" w:hAnsi="宋体" w:hint="eastAsia"/>
          <w:sz w:val="22"/>
        </w:rPr>
        <w:t>下的思想政治教育可以精准的对每一位</w:t>
      </w:r>
      <w:r w:rsidR="00B34CEE" w:rsidRPr="00185B50">
        <w:rPr>
          <w:rFonts w:ascii="宋体" w:eastAsia="宋体" w:hAnsi="宋体" w:hint="eastAsia"/>
          <w:sz w:val="22"/>
        </w:rPr>
        <w:t>学生进行思想输出并统计每一位学生的学习心理、学习行为以及收益程度</w:t>
      </w:r>
      <w:commentRangeStart w:id="13"/>
      <w:r w:rsidR="0021021F" w:rsidRPr="00185B50">
        <w:rPr>
          <w:rFonts w:ascii="宋体" w:eastAsia="宋体" w:hAnsi="宋体" w:hint="eastAsia"/>
          <w:sz w:val="22"/>
        </w:rPr>
        <w:t>。</w:t>
      </w:r>
      <w:commentRangeEnd w:id="13"/>
      <w:r w:rsidR="008049EF">
        <w:rPr>
          <w:rStyle w:val="af0"/>
        </w:rPr>
        <w:commentReference w:id="13"/>
      </w:r>
      <w:r w:rsidR="002E2F02" w:rsidRPr="00185B50">
        <w:rPr>
          <w:rFonts w:ascii="宋体" w:eastAsia="宋体" w:hAnsi="宋体" w:hint="eastAsia"/>
          <w:sz w:val="22"/>
        </w:rPr>
        <w:t>通过管理者对教育数</w:t>
      </w:r>
      <w:r w:rsidR="00B34CEE" w:rsidRPr="00185B50">
        <w:rPr>
          <w:rFonts w:ascii="宋体" w:eastAsia="宋体" w:hAnsi="宋体" w:hint="eastAsia"/>
          <w:sz w:val="22"/>
        </w:rPr>
        <w:t>据的分析，可以客观的、真实地</w:t>
      </w:r>
      <w:r w:rsidR="00EE6933">
        <w:rPr>
          <w:rFonts w:ascii="宋体" w:eastAsia="宋体" w:hAnsi="宋体" w:hint="eastAsia"/>
          <w:sz w:val="22"/>
        </w:rPr>
        <w:t>呈现</w:t>
      </w:r>
      <w:r w:rsidR="002E2F02" w:rsidRPr="00185B50">
        <w:rPr>
          <w:rFonts w:ascii="宋体" w:eastAsia="宋体" w:hAnsi="宋体" w:hint="eastAsia"/>
          <w:sz w:val="22"/>
        </w:rPr>
        <w:t>教学效果。二是突出学生们的主体性。每一个大学生的思维模式都有着自身的特点，教学过程中全息景象的提取可以让教师和管理者为不同的学生制定不同的教学方案，不断细化、量化教育标准，</w:t>
      </w:r>
      <w:r w:rsidR="00F40F42" w:rsidRPr="00185B50">
        <w:rPr>
          <w:rFonts w:ascii="宋体" w:eastAsia="宋体" w:hAnsi="宋体" w:hint="eastAsia"/>
          <w:sz w:val="22"/>
        </w:rPr>
        <w:t>最终分析并掌握每个学生的学习偏好。</w:t>
      </w:r>
      <w:r w:rsidR="00206868" w:rsidRPr="00185B50">
        <w:rPr>
          <w:rFonts w:ascii="宋体" w:eastAsia="宋体" w:hAnsi="宋体" w:hint="eastAsia"/>
          <w:sz w:val="22"/>
        </w:rPr>
        <w:t>三是要求教学内容数据化。大数据时代从某种程度上来说就是一个强调精准和量化的时代，教学内容不再像以往多数用“好</w:t>
      </w:r>
      <w:r w:rsidR="00EE6933">
        <w:rPr>
          <w:rFonts w:ascii="宋体" w:eastAsia="宋体" w:hAnsi="宋体" w:hint="eastAsia"/>
          <w:sz w:val="22"/>
        </w:rPr>
        <w:t>”与“坏”等单一思维模式可以解释，而是通过具体的数据和模型还原</w:t>
      </w:r>
      <w:r w:rsidR="00206868" w:rsidRPr="00185B50">
        <w:rPr>
          <w:rFonts w:ascii="宋体" w:eastAsia="宋体" w:hAnsi="宋体" w:hint="eastAsia"/>
          <w:sz w:val="22"/>
        </w:rPr>
        <w:t>教学内容本身的历史发展过程。</w:t>
      </w:r>
      <w:r w:rsidR="00531216" w:rsidRPr="00185B50">
        <w:rPr>
          <w:rFonts w:ascii="宋体" w:eastAsia="宋体" w:hAnsi="宋体" w:hint="eastAsia"/>
          <w:sz w:val="22"/>
        </w:rPr>
        <w:t>在这一特点的影响下，高校思想政治教育从定性的教育方式发展成为了定量的教育</w:t>
      </w:r>
      <w:r w:rsidR="00B34CEE" w:rsidRPr="00185B50">
        <w:rPr>
          <w:rFonts w:ascii="宋体" w:eastAsia="宋体" w:hAnsi="宋体" w:hint="eastAsia"/>
          <w:sz w:val="22"/>
        </w:rPr>
        <w:t>方式</w:t>
      </w:r>
      <w:commentRangeStart w:id="14"/>
      <w:r w:rsidR="00B34CEE" w:rsidRPr="00185B50">
        <w:rPr>
          <w:rFonts w:ascii="宋体" w:eastAsia="宋体" w:hAnsi="宋体" w:hint="eastAsia"/>
          <w:sz w:val="22"/>
        </w:rPr>
        <w:t>；</w:t>
      </w:r>
      <w:commentRangeEnd w:id="14"/>
      <w:r w:rsidR="008049EF">
        <w:rPr>
          <w:rStyle w:val="af0"/>
        </w:rPr>
        <w:commentReference w:id="14"/>
      </w:r>
      <w:r w:rsidR="00B34CEE" w:rsidRPr="00185B50">
        <w:rPr>
          <w:rFonts w:ascii="宋体" w:eastAsia="宋体" w:hAnsi="宋体" w:hint="eastAsia"/>
          <w:sz w:val="22"/>
        </w:rPr>
        <w:t>从片面的追求教育结果发展成为全面地</w:t>
      </w:r>
      <w:r w:rsidR="003E2E09" w:rsidRPr="00185B50">
        <w:rPr>
          <w:rFonts w:ascii="宋体" w:eastAsia="宋体" w:hAnsi="宋体" w:hint="eastAsia"/>
          <w:sz w:val="22"/>
        </w:rPr>
        <w:t>呈现历史过程</w:t>
      </w:r>
      <w:r w:rsidR="00531216" w:rsidRPr="00185B50">
        <w:rPr>
          <w:rFonts w:ascii="宋体" w:eastAsia="宋体" w:hAnsi="宋体" w:hint="eastAsia"/>
          <w:sz w:val="22"/>
        </w:rPr>
        <w:t>。</w:t>
      </w:r>
      <w:r w:rsidR="00B44574" w:rsidRPr="00185B50">
        <w:rPr>
          <w:rFonts w:ascii="宋体" w:eastAsia="宋体" w:hAnsi="宋体" w:hint="eastAsia"/>
          <w:sz w:val="22"/>
        </w:rPr>
        <w:t>从这些特点来看，大数据与思想政治教育的融合</w:t>
      </w:r>
      <w:r w:rsidR="00253734" w:rsidRPr="00185B50">
        <w:rPr>
          <w:rFonts w:ascii="宋体" w:eastAsia="宋体" w:hAnsi="宋体" w:hint="eastAsia"/>
          <w:sz w:val="22"/>
        </w:rPr>
        <w:t>突出了思想政治教育的实效性、常规性、决策性、应用性等方面。</w:t>
      </w:r>
      <w:r w:rsidR="008E2EC2" w:rsidRPr="00185B50">
        <w:rPr>
          <w:rFonts w:ascii="宋体" w:eastAsia="宋体" w:hAnsi="宋体" w:hint="eastAsia"/>
          <w:sz w:val="22"/>
        </w:rPr>
        <w:t>思想政治教育领域中的大数据多数来自于教师们和学生们的日常生活</w:t>
      </w:r>
      <w:r w:rsidR="00DC3CFE" w:rsidRPr="00185B50">
        <w:rPr>
          <w:rFonts w:ascii="宋体" w:eastAsia="宋体" w:hAnsi="宋体" w:hint="eastAsia"/>
          <w:sz w:val="22"/>
        </w:rPr>
        <w:t>，</w:t>
      </w:r>
      <w:r w:rsidR="00075AE1" w:rsidRPr="00185B50">
        <w:rPr>
          <w:rFonts w:ascii="宋体" w:eastAsia="宋体" w:hAnsi="宋体" w:hint="eastAsia"/>
          <w:sz w:val="22"/>
        </w:rPr>
        <w:t>客观的、有效地反映了现实中师生交往活动、学生自我认同等心理发展过程与价值取向的生成过程。</w:t>
      </w:r>
    </w:p>
    <w:p w14:paraId="5588FF91" w14:textId="77777777" w:rsidR="00F95778" w:rsidRPr="00185B50" w:rsidRDefault="00F95778" w:rsidP="00494A99">
      <w:pPr>
        <w:pStyle w:val="3"/>
        <w:rPr>
          <w:rFonts w:ascii="宋体" w:eastAsia="宋体" w:hAnsi="宋体"/>
          <w:sz w:val="22"/>
        </w:rPr>
      </w:pPr>
      <w:r w:rsidRPr="00185B50">
        <w:rPr>
          <w:rFonts w:ascii="宋体" w:eastAsia="宋体" w:hAnsi="宋体" w:hint="eastAsia"/>
          <w:sz w:val="22"/>
        </w:rPr>
        <w:t>2、</w:t>
      </w:r>
      <w:r w:rsidR="00213D9A" w:rsidRPr="00185B50">
        <w:rPr>
          <w:rFonts w:ascii="宋体" w:eastAsia="宋体" w:hAnsi="宋体" w:hint="eastAsia"/>
          <w:sz w:val="22"/>
        </w:rPr>
        <w:t>对思政教育</w:t>
      </w:r>
      <w:r w:rsidR="00B34CEE" w:rsidRPr="00185B50">
        <w:rPr>
          <w:rFonts w:ascii="宋体" w:eastAsia="宋体" w:hAnsi="宋体" w:hint="eastAsia"/>
          <w:sz w:val="22"/>
        </w:rPr>
        <w:t>功能</w:t>
      </w:r>
      <w:r w:rsidR="00213D9A" w:rsidRPr="00185B50">
        <w:rPr>
          <w:rFonts w:ascii="宋体" w:eastAsia="宋体" w:hAnsi="宋体" w:hint="eastAsia"/>
          <w:sz w:val="22"/>
        </w:rPr>
        <w:t>的创新</w:t>
      </w:r>
    </w:p>
    <w:p w14:paraId="03C148FA" w14:textId="77777777" w:rsidR="00460CE2" w:rsidRPr="00185B50" w:rsidRDefault="00ED1A0C" w:rsidP="00154A10">
      <w:pPr>
        <w:ind w:firstLine="440"/>
        <w:rPr>
          <w:rFonts w:ascii="宋体" w:eastAsia="宋体" w:hAnsi="宋体"/>
          <w:sz w:val="22"/>
        </w:rPr>
      </w:pPr>
      <w:r w:rsidRPr="00185B50">
        <w:rPr>
          <w:rFonts w:ascii="宋体" w:eastAsia="宋体" w:hAnsi="宋体" w:hint="eastAsia"/>
          <w:sz w:val="22"/>
        </w:rPr>
        <w:t>从功能上看，</w:t>
      </w:r>
      <w:r w:rsidR="00F937FC" w:rsidRPr="00185B50">
        <w:rPr>
          <w:rFonts w:ascii="宋体" w:eastAsia="宋体" w:hAnsi="宋体" w:hint="eastAsia"/>
          <w:sz w:val="22"/>
        </w:rPr>
        <w:t>大数据丰富了思想政治教育的教学方式。</w:t>
      </w:r>
      <w:r w:rsidR="00D57BEE" w:rsidRPr="00185B50">
        <w:rPr>
          <w:rFonts w:ascii="宋体" w:eastAsia="宋体" w:hAnsi="宋体" w:hint="eastAsia"/>
          <w:sz w:val="22"/>
        </w:rPr>
        <w:t>随着物联网、云计算、社交平台的发展，手机、电脑、可穿戴的移动设备已经成为广大教师和学生们的热衷产品，通过网络信</w:t>
      </w:r>
      <w:r w:rsidR="00213D9A" w:rsidRPr="00185B50">
        <w:rPr>
          <w:rFonts w:ascii="宋体" w:eastAsia="宋体" w:hAnsi="宋体" w:hint="eastAsia"/>
          <w:sz w:val="22"/>
        </w:rPr>
        <w:t>息技术，思想政治教育的资源可以实现无障碍的传播，教育的形式也不再</w:t>
      </w:r>
      <w:r w:rsidR="00D57BEE" w:rsidRPr="00185B50">
        <w:rPr>
          <w:rFonts w:ascii="宋体" w:eastAsia="宋体" w:hAnsi="宋体" w:hint="eastAsia"/>
          <w:sz w:val="22"/>
        </w:rPr>
        <w:t>像以前那样单调，</w:t>
      </w:r>
      <w:r w:rsidR="00482302" w:rsidRPr="00185B50">
        <w:rPr>
          <w:rFonts w:ascii="宋体" w:eastAsia="宋体" w:hAnsi="宋体" w:hint="eastAsia"/>
          <w:sz w:val="22"/>
        </w:rPr>
        <w:t>实现了寓教于乐的教学理念。</w:t>
      </w:r>
      <w:r w:rsidR="007C7D2B" w:rsidRPr="00185B50">
        <w:rPr>
          <w:rFonts w:ascii="宋体" w:eastAsia="宋体" w:hAnsi="宋体" w:hint="eastAsia"/>
          <w:sz w:val="22"/>
        </w:rPr>
        <w:t>通过智能教育模式，每个教育者和学习者都能寻找出最优的教育路径与学习方法，整合自己的数据资源，规划未来的发展方向。</w:t>
      </w:r>
      <w:r w:rsidR="008350B1" w:rsidRPr="00185B50">
        <w:rPr>
          <w:rFonts w:ascii="宋体" w:eastAsia="宋体" w:hAnsi="宋体" w:hint="eastAsia"/>
          <w:sz w:val="22"/>
        </w:rPr>
        <w:t>对大数据的应用还可以有效的巩固思想政治教育的效果。</w:t>
      </w:r>
      <w:r w:rsidR="001D1ED1" w:rsidRPr="00185B50">
        <w:rPr>
          <w:rFonts w:ascii="宋体" w:eastAsia="宋体" w:hAnsi="宋体" w:hint="eastAsia"/>
          <w:sz w:val="22"/>
        </w:rPr>
        <w:t>通过大数据的分析可以发现学生们关注的焦点问题，</w:t>
      </w:r>
      <w:r w:rsidR="00805AA9" w:rsidRPr="00185B50">
        <w:rPr>
          <w:rFonts w:ascii="宋体" w:eastAsia="宋体" w:hAnsi="宋体" w:hint="eastAsia"/>
          <w:sz w:val="22"/>
        </w:rPr>
        <w:t>可以具有针对性的研究某些学生群体的心理和行为</w:t>
      </w:r>
      <w:r w:rsidR="0081648C" w:rsidRPr="00185B50">
        <w:rPr>
          <w:rFonts w:ascii="宋体" w:eastAsia="宋体" w:hAnsi="宋体" w:hint="eastAsia"/>
          <w:sz w:val="22"/>
        </w:rPr>
        <w:t>。通过学习和使用大数据的监管科技，思想教育人员的自身修养也得到了大幅度的提升，教师通过数据科技可以定向的优化校园内的网络资源，破除思想政治教育资源碎片化的困境，促进校园数据</w:t>
      </w:r>
      <w:r w:rsidR="00B34CEE" w:rsidRPr="00185B50">
        <w:rPr>
          <w:rFonts w:ascii="宋体" w:eastAsia="宋体" w:hAnsi="宋体" w:hint="eastAsia"/>
          <w:sz w:val="22"/>
        </w:rPr>
        <w:t>的应用</w:t>
      </w:r>
      <w:r w:rsidR="0081648C" w:rsidRPr="00185B50">
        <w:rPr>
          <w:rFonts w:ascii="宋体" w:eastAsia="宋体" w:hAnsi="宋体" w:hint="eastAsia"/>
          <w:sz w:val="22"/>
        </w:rPr>
        <w:t>更加开放、更加优质</w:t>
      </w:r>
      <w:r w:rsidR="00B34CEE" w:rsidRPr="00185B50">
        <w:rPr>
          <w:rFonts w:ascii="宋体" w:eastAsia="宋体" w:hAnsi="宋体" w:hint="eastAsia"/>
          <w:sz w:val="22"/>
        </w:rPr>
        <w:t>化</w:t>
      </w:r>
      <w:r w:rsidR="0081648C" w:rsidRPr="00185B50">
        <w:rPr>
          <w:rFonts w:ascii="宋体" w:eastAsia="宋体" w:hAnsi="宋体" w:hint="eastAsia"/>
          <w:sz w:val="22"/>
        </w:rPr>
        <w:t>。</w:t>
      </w:r>
      <w:r w:rsidR="002246D1" w:rsidRPr="00185B50">
        <w:rPr>
          <w:rFonts w:ascii="宋体" w:eastAsia="宋体" w:hAnsi="宋体" w:hint="eastAsia"/>
          <w:sz w:val="22"/>
        </w:rPr>
        <w:t>此外，大数据与思想政治教育的结合推动了思想政治教育的科学发展，通过现实的社会数据让学生们体验到日常生活的发展过程，便捷的数据提取为思想政治教育的逻辑和理论提供了充足的案例支撑。</w:t>
      </w:r>
      <w:r w:rsidR="00D1762F" w:rsidRPr="00185B50">
        <w:rPr>
          <w:rFonts w:ascii="宋体" w:eastAsia="宋体" w:hAnsi="宋体" w:hint="eastAsia"/>
          <w:sz w:val="22"/>
        </w:rPr>
        <w:t>大数据并不</w:t>
      </w:r>
      <w:r w:rsidR="00B34CEE" w:rsidRPr="00185B50">
        <w:rPr>
          <w:rFonts w:ascii="宋体" w:eastAsia="宋体" w:hAnsi="宋体" w:hint="eastAsia"/>
          <w:sz w:val="22"/>
        </w:rPr>
        <w:t>是单一的数据科学，它还是一种价值观和方法论，通过数据引导，</w:t>
      </w:r>
      <w:r w:rsidR="00D1762F" w:rsidRPr="00185B50">
        <w:rPr>
          <w:rFonts w:ascii="宋体" w:eastAsia="宋体" w:hAnsi="宋体" w:hint="eastAsia"/>
          <w:sz w:val="22"/>
        </w:rPr>
        <w:t>有助于学习者重新认识日常的生活世界，</w:t>
      </w:r>
      <w:r w:rsidR="00491049" w:rsidRPr="00185B50">
        <w:rPr>
          <w:rFonts w:ascii="宋体" w:eastAsia="宋体" w:hAnsi="宋体" w:hint="eastAsia"/>
          <w:sz w:val="22"/>
        </w:rPr>
        <w:t>实现自我学习、自我教育的观念。</w:t>
      </w:r>
    </w:p>
    <w:p w14:paraId="2919567E" w14:textId="77777777" w:rsidR="00F95778" w:rsidRPr="00185B50" w:rsidRDefault="00F95778" w:rsidP="00494A99">
      <w:pPr>
        <w:pStyle w:val="3"/>
        <w:rPr>
          <w:rFonts w:ascii="宋体" w:eastAsia="宋体" w:hAnsi="宋体"/>
          <w:sz w:val="22"/>
        </w:rPr>
      </w:pPr>
      <w:r w:rsidRPr="00185B50">
        <w:rPr>
          <w:rFonts w:ascii="宋体" w:eastAsia="宋体" w:hAnsi="宋体" w:hint="eastAsia"/>
          <w:sz w:val="22"/>
        </w:rPr>
        <w:t>3、</w:t>
      </w:r>
      <w:r w:rsidR="00B34CEE" w:rsidRPr="00185B50">
        <w:rPr>
          <w:rFonts w:ascii="宋体" w:eastAsia="宋体" w:hAnsi="宋体" w:hint="eastAsia"/>
          <w:sz w:val="22"/>
        </w:rPr>
        <w:t>提高了</w:t>
      </w:r>
      <w:commentRangeStart w:id="15"/>
      <w:r w:rsidR="00B34CEE" w:rsidRPr="00185B50">
        <w:rPr>
          <w:rFonts w:ascii="宋体" w:eastAsia="宋体" w:hAnsi="宋体" w:hint="eastAsia"/>
          <w:sz w:val="22"/>
        </w:rPr>
        <w:t>校园治理</w:t>
      </w:r>
      <w:commentRangeEnd w:id="15"/>
      <w:r w:rsidR="008D20A6">
        <w:rPr>
          <w:rStyle w:val="af0"/>
          <w:b w:val="0"/>
          <w:bCs w:val="0"/>
        </w:rPr>
        <w:commentReference w:id="15"/>
      </w:r>
      <w:r w:rsidR="00B34CEE" w:rsidRPr="00185B50">
        <w:rPr>
          <w:rFonts w:ascii="宋体" w:eastAsia="宋体" w:hAnsi="宋体" w:hint="eastAsia"/>
          <w:sz w:val="22"/>
        </w:rPr>
        <w:t>的要求</w:t>
      </w:r>
    </w:p>
    <w:p w14:paraId="4C17F80A" w14:textId="77777777" w:rsidR="00494A99" w:rsidRPr="00185B50" w:rsidRDefault="00494A99" w:rsidP="006210EE">
      <w:pPr>
        <w:ind w:firstLine="440"/>
        <w:jc w:val="both"/>
        <w:rPr>
          <w:rFonts w:ascii="宋体" w:eastAsia="宋体" w:hAnsi="宋体"/>
          <w:sz w:val="22"/>
        </w:rPr>
      </w:pPr>
      <w:r w:rsidRPr="00185B50">
        <w:rPr>
          <w:rFonts w:ascii="宋体" w:eastAsia="宋体" w:hAnsi="宋体" w:hint="eastAsia"/>
          <w:sz w:val="22"/>
        </w:rPr>
        <w:t>大数据与思想政治教育的结合突破</w:t>
      </w:r>
      <w:r w:rsidR="00B34CEE" w:rsidRPr="00185B50">
        <w:rPr>
          <w:rFonts w:ascii="宋体" w:eastAsia="宋体" w:hAnsi="宋体" w:hint="eastAsia"/>
          <w:sz w:val="22"/>
        </w:rPr>
        <w:t>了传统的教学方法，将被动的思想政治灌输转变成</w:t>
      </w:r>
      <w:r w:rsidRPr="00185B50">
        <w:rPr>
          <w:rFonts w:ascii="宋体" w:eastAsia="宋体" w:hAnsi="宋体" w:hint="eastAsia"/>
          <w:sz w:val="22"/>
        </w:rPr>
        <w:t>学生主动的自我教育。</w:t>
      </w:r>
    </w:p>
    <w:p w14:paraId="4E93706C" w14:textId="77777777" w:rsidR="00561EFA" w:rsidRPr="00185B50" w:rsidRDefault="00B34CEE" w:rsidP="00C7159A">
      <w:pPr>
        <w:ind w:firstLine="440"/>
        <w:jc w:val="both"/>
        <w:rPr>
          <w:rFonts w:ascii="宋体" w:eastAsia="宋体" w:hAnsi="宋体"/>
          <w:sz w:val="22"/>
        </w:rPr>
      </w:pPr>
      <w:r w:rsidRPr="00185B50">
        <w:rPr>
          <w:rFonts w:ascii="宋体" w:eastAsia="宋体" w:hAnsi="宋体" w:hint="eastAsia"/>
          <w:sz w:val="22"/>
        </w:rPr>
        <w:lastRenderedPageBreak/>
        <w:t>他要求</w:t>
      </w:r>
      <w:r w:rsidR="00494A99" w:rsidRPr="00185B50">
        <w:rPr>
          <w:rFonts w:ascii="宋体" w:eastAsia="宋体" w:hAnsi="宋体" w:hint="eastAsia"/>
          <w:sz w:val="22"/>
        </w:rPr>
        <w:t>以</w:t>
      </w:r>
      <w:r w:rsidR="000F3345" w:rsidRPr="00185B50">
        <w:rPr>
          <w:rFonts w:ascii="宋体" w:eastAsia="宋体" w:hAnsi="宋体" w:hint="eastAsia"/>
          <w:sz w:val="22"/>
        </w:rPr>
        <w:t>实时分析学生心理动向，引领舆论导向。大数据时代所带来的新问题必定需要在大数据的生态中才能得到有效的解决。</w:t>
      </w:r>
      <w:r w:rsidR="00822D09" w:rsidRPr="00185B50">
        <w:rPr>
          <w:rFonts w:ascii="宋体" w:eastAsia="宋体" w:hAnsi="宋体" w:hint="eastAsia"/>
          <w:sz w:val="22"/>
        </w:rPr>
        <w:t>这要求高校</w:t>
      </w:r>
      <w:r w:rsidRPr="00185B50">
        <w:rPr>
          <w:rFonts w:ascii="宋体" w:eastAsia="宋体" w:hAnsi="宋体" w:hint="eastAsia"/>
          <w:sz w:val="22"/>
        </w:rPr>
        <w:t>管理者能够将学校的发展与大数据产业的发展潮流相互融合，用大数据</w:t>
      </w:r>
      <w:r w:rsidR="00822D09" w:rsidRPr="00185B50">
        <w:rPr>
          <w:rFonts w:ascii="宋体" w:eastAsia="宋体" w:hAnsi="宋体" w:hint="eastAsia"/>
          <w:sz w:val="22"/>
        </w:rPr>
        <w:t>自身的治理方法，解决学生们的日常困惑。</w:t>
      </w:r>
      <w:r w:rsidR="00F31D62" w:rsidRPr="00185B50">
        <w:rPr>
          <w:rFonts w:ascii="宋体" w:eastAsia="宋体" w:hAnsi="宋体" w:hint="eastAsia"/>
          <w:sz w:val="22"/>
        </w:rPr>
        <w:t>当今的大学生都在通过各种文字、图片、语音、视频的方式抒发内心的感觉，</w:t>
      </w:r>
      <w:r w:rsidRPr="00185B50">
        <w:rPr>
          <w:rFonts w:ascii="宋体" w:eastAsia="宋体" w:hAnsi="宋体" w:hint="eastAsia"/>
          <w:sz w:val="22"/>
        </w:rPr>
        <w:t>这些文件都是以数据的形式在网络中进行传播，大数据的科技可以有效地</w:t>
      </w:r>
      <w:r w:rsidR="00F31D62" w:rsidRPr="00185B50">
        <w:rPr>
          <w:rFonts w:ascii="宋体" w:eastAsia="宋体" w:hAnsi="宋体" w:hint="eastAsia"/>
          <w:sz w:val="22"/>
        </w:rPr>
        <w:t>对这些文本进行分析，从而起到预警的作用，可以避免校园舆论危机的发生。</w:t>
      </w:r>
      <w:r w:rsidR="007F62B8" w:rsidRPr="00185B50">
        <w:rPr>
          <w:rFonts w:ascii="宋体" w:eastAsia="宋体" w:hAnsi="宋体" w:hint="eastAsia"/>
          <w:sz w:val="22"/>
        </w:rPr>
        <w:t>例如</w:t>
      </w:r>
      <w:r w:rsidR="00CB1EFD" w:rsidRPr="00185B50">
        <w:rPr>
          <w:rFonts w:ascii="宋体" w:eastAsia="宋体" w:hAnsi="宋体" w:hint="eastAsia"/>
          <w:sz w:val="22"/>
        </w:rPr>
        <w:t>2016年5月，</w:t>
      </w:r>
      <w:r w:rsidR="007F62B8" w:rsidRPr="00185B50">
        <w:rPr>
          <w:rFonts w:ascii="宋体" w:eastAsia="宋体" w:hAnsi="宋体" w:hint="eastAsia"/>
          <w:sz w:val="22"/>
        </w:rPr>
        <w:t>法国</w:t>
      </w:r>
      <w:r w:rsidR="00CB1EFD" w:rsidRPr="00185B50">
        <w:rPr>
          <w:rFonts w:ascii="宋体" w:eastAsia="宋体" w:hAnsi="宋体" w:hint="eastAsia"/>
          <w:sz w:val="22"/>
        </w:rPr>
        <w:t>巴黎综合理工学院在自己的校园网络中进行数据分析</w:t>
      </w:r>
      <w:r w:rsidRPr="00185B50">
        <w:rPr>
          <w:rFonts w:ascii="宋体" w:eastAsia="宋体" w:hAnsi="宋体" w:hint="eastAsia"/>
          <w:sz w:val="22"/>
        </w:rPr>
        <w:t>时</w:t>
      </w:r>
      <w:r w:rsidR="00CB1EFD" w:rsidRPr="00185B50">
        <w:rPr>
          <w:rFonts w:ascii="宋体" w:eastAsia="宋体" w:hAnsi="宋体" w:hint="eastAsia"/>
          <w:sz w:val="22"/>
        </w:rPr>
        <w:t>，发现当时具有伊斯兰信仰的学生在校园网络里留</w:t>
      </w:r>
      <w:r w:rsidRPr="00185B50">
        <w:rPr>
          <w:rFonts w:ascii="宋体" w:eastAsia="宋体" w:hAnsi="宋体" w:hint="eastAsia"/>
          <w:sz w:val="22"/>
        </w:rPr>
        <w:t>言比较激烈、极端，并有组织集会的倾向，学校便针对特殊群体和个人开</w:t>
      </w:r>
      <w:r w:rsidR="00CB1EFD" w:rsidRPr="00185B50">
        <w:rPr>
          <w:rFonts w:ascii="宋体" w:eastAsia="宋体" w:hAnsi="宋体" w:hint="eastAsia"/>
          <w:sz w:val="22"/>
        </w:rPr>
        <w:t>展了心理疏导工作，确保了学校日常工作的正常开展。</w:t>
      </w:r>
      <w:r w:rsidR="00561EFA" w:rsidRPr="00185B50">
        <w:rPr>
          <w:rFonts w:ascii="宋体" w:eastAsia="宋体" w:hAnsi="宋体" w:hint="eastAsia"/>
          <w:sz w:val="22"/>
          <w:vertAlign w:val="superscript"/>
        </w:rPr>
        <w:t>[</w:t>
      </w:r>
      <w:r w:rsidR="00561EFA" w:rsidRPr="00185B50">
        <w:rPr>
          <w:rStyle w:val="af"/>
          <w:rFonts w:ascii="宋体" w:eastAsia="宋体" w:hAnsi="宋体"/>
          <w:sz w:val="22"/>
        </w:rPr>
        <w:endnoteReference w:id="1"/>
      </w:r>
      <w:r w:rsidR="00561EFA" w:rsidRPr="00185B50">
        <w:rPr>
          <w:rFonts w:ascii="宋体" w:eastAsia="宋体" w:hAnsi="宋体" w:hint="eastAsia"/>
          <w:sz w:val="22"/>
          <w:vertAlign w:val="superscript"/>
        </w:rPr>
        <w:t>]</w:t>
      </w:r>
    </w:p>
    <w:p w14:paraId="094CC271" w14:textId="77777777" w:rsidR="00561EFA" w:rsidRPr="00185B50" w:rsidRDefault="00561EFA" w:rsidP="007F62B8">
      <w:pPr>
        <w:ind w:firstLine="440"/>
        <w:jc w:val="both"/>
        <w:rPr>
          <w:rFonts w:ascii="宋体" w:eastAsia="宋体" w:hAnsi="宋体"/>
          <w:sz w:val="22"/>
        </w:rPr>
      </w:pPr>
      <w:r w:rsidRPr="00185B50">
        <w:rPr>
          <w:rFonts w:ascii="宋体" w:eastAsia="宋体" w:hAnsi="宋体" w:hint="eastAsia"/>
          <w:sz w:val="22"/>
        </w:rPr>
        <w:t>大数据与思想政治教育的融合要求提高思想政治教育工作者的科技能力。在大数据的环境下，网络思想政治教育工作的开展已经成为了必然的发展趋势，面对网络上繁杂的信息，大学生将会不知如何分辨、如何评价。作为思想政治教育工作者，应该具有即时监控校园热点话题的能力，通过校园BBS、网络博客、微信平台等多种方式进行解释和解答。这种教育方式要求思想政治教育者自身有着较高的政治敏感性和舆情敏锐度，并且能够运用科技的手段将自己的思想传播到学生当中去。例如美国哈佛大学、耶鲁大学近几年正在联合培养智能校园建设的大数据人才，以数据挖掘、数据分析、数据可视化为基本培养内容孵化数据创新人才。这些新型的人才主要来自于自愿接受教育的大学行政工作者，顺利通过考核后，他们将在两校联合的智能校园中心进行数据分析工作。</w:t>
      </w:r>
      <w:r w:rsidRPr="00185B50">
        <w:rPr>
          <w:rFonts w:ascii="宋体" w:eastAsia="宋体" w:hAnsi="宋体" w:hint="eastAsia"/>
          <w:sz w:val="22"/>
          <w:vertAlign w:val="superscript"/>
        </w:rPr>
        <w:t>[</w:t>
      </w:r>
      <w:r w:rsidRPr="00185B50">
        <w:rPr>
          <w:rStyle w:val="af"/>
          <w:rFonts w:ascii="宋体" w:eastAsia="宋体" w:hAnsi="宋体"/>
          <w:sz w:val="22"/>
        </w:rPr>
        <w:endnoteReference w:id="2"/>
      </w:r>
      <w:r w:rsidRPr="00185B50">
        <w:rPr>
          <w:rFonts w:ascii="宋体" w:eastAsia="宋体" w:hAnsi="宋体" w:hint="eastAsia"/>
          <w:sz w:val="22"/>
          <w:vertAlign w:val="superscript"/>
        </w:rPr>
        <w:t>]</w:t>
      </w:r>
    </w:p>
    <w:p w14:paraId="60CC2F68" w14:textId="77777777" w:rsidR="00561EFA" w:rsidRPr="00185B50" w:rsidRDefault="00561EFA" w:rsidP="00A05033">
      <w:pPr>
        <w:ind w:firstLine="440"/>
        <w:jc w:val="both"/>
        <w:rPr>
          <w:rFonts w:ascii="宋体" w:eastAsia="宋体" w:hAnsi="宋体"/>
          <w:sz w:val="22"/>
        </w:rPr>
      </w:pPr>
      <w:r w:rsidRPr="00185B50">
        <w:rPr>
          <w:rFonts w:ascii="宋体" w:eastAsia="宋体" w:hAnsi="宋体" w:hint="eastAsia"/>
          <w:sz w:val="22"/>
        </w:rPr>
        <w:t>大数据与思想政治教育的融合要求突出预测作用在思想政治</w:t>
      </w:r>
      <w:r w:rsidR="00EB657F">
        <w:rPr>
          <w:rFonts w:ascii="宋体" w:eastAsia="宋体" w:hAnsi="宋体" w:hint="eastAsia"/>
          <w:sz w:val="22"/>
        </w:rPr>
        <w:t>教育中的应用。大数据的重要功能之一就是科学预测，比较有名的案例</w:t>
      </w:r>
      <w:r w:rsidRPr="00185B50">
        <w:rPr>
          <w:rFonts w:ascii="宋体" w:eastAsia="宋体" w:hAnsi="宋体" w:hint="eastAsia"/>
          <w:sz w:val="22"/>
        </w:rPr>
        <w:t>是谷歌公司通过对网络词条的获取和分析预测了流行感冒的爆发。学校的思想政治教育教师与相关科技研究人员应把握大数据的这一现有的优势，研发相关的智能产品或数据模型，通过数据预测，让思想政治教育的影响力更加广泛、更加深入。</w:t>
      </w:r>
    </w:p>
    <w:p w14:paraId="14439821" w14:textId="77777777" w:rsidR="00561EFA" w:rsidRPr="00185B50" w:rsidRDefault="00561EFA" w:rsidP="00A86E84">
      <w:pPr>
        <w:ind w:firstLine="440"/>
        <w:jc w:val="both"/>
        <w:rPr>
          <w:rFonts w:ascii="宋体" w:eastAsia="宋体" w:hAnsi="宋体"/>
          <w:sz w:val="22"/>
        </w:rPr>
      </w:pPr>
      <w:r w:rsidRPr="00185B50">
        <w:rPr>
          <w:rFonts w:ascii="宋体" w:eastAsia="宋体" w:hAnsi="宋体" w:hint="eastAsia"/>
          <w:sz w:val="22"/>
        </w:rPr>
        <w:t>大数据与思想政治教育的融合要求政、校、企多方面联合，增加有效的数据服务。现阶段，政府、高校和企业面临着很多共同的问题，学生的培养和进步关涉了整个社会的发展，政、校、企的联合能够有力的突破大学生思想政治发展及日常生活、学习发展的瓶颈。虽然很多高校自身也是科研机构，拥有高质量的研究所，但是在大数据的某些具体领域，高校研究所的产品研发还是不如社会上某些公司、企业做的优质。大数据公司可以为高校学生提供教育产品，高校的教学管理也需要这些先进的科技产品，如此，政府便扮演了中间的联系人、担保人，让高校与公司、企业无缝对接。</w:t>
      </w:r>
    </w:p>
    <w:p w14:paraId="002FDA52" w14:textId="77777777" w:rsidR="00561EFA" w:rsidRPr="00185B50" w:rsidRDefault="00561EFA" w:rsidP="004F6C82">
      <w:pPr>
        <w:pStyle w:val="2"/>
        <w:rPr>
          <w:rFonts w:ascii="宋体" w:eastAsia="宋体" w:hAnsi="宋体"/>
          <w:sz w:val="22"/>
        </w:rPr>
      </w:pPr>
      <w:r w:rsidRPr="00185B50">
        <w:rPr>
          <w:rFonts w:ascii="宋体" w:eastAsia="宋体" w:hAnsi="宋体" w:hint="eastAsia"/>
          <w:sz w:val="22"/>
        </w:rPr>
        <w:lastRenderedPageBreak/>
        <w:t>二、思想政治教育大数据的核心技术及其内在逻辑</w:t>
      </w:r>
    </w:p>
    <w:p w14:paraId="46D73555" w14:textId="77777777" w:rsidR="00561EFA" w:rsidRPr="00185B50" w:rsidRDefault="00561EFA" w:rsidP="00E56207">
      <w:pPr>
        <w:ind w:firstLine="440"/>
        <w:jc w:val="both"/>
        <w:rPr>
          <w:rFonts w:ascii="宋体" w:eastAsia="宋体" w:hAnsi="宋体"/>
          <w:sz w:val="22"/>
        </w:rPr>
      </w:pPr>
      <w:r w:rsidRPr="00185B50">
        <w:rPr>
          <w:rFonts w:ascii="宋体" w:eastAsia="宋体" w:hAnsi="宋体" w:hint="eastAsia"/>
          <w:sz w:val="22"/>
        </w:rPr>
        <w:t>思想政治教育大数据的核心技术有很多，现阶段流行的有数据库技术、Hadoop衍生系统技术、自然语言处理技术、社交网络分析技术、信息检索技术、云计算技术等。以下用数据挖掘技术为例分析大数据与思想政治教育的融合过程。</w:t>
      </w:r>
    </w:p>
    <w:p w14:paraId="4925EAE7" w14:textId="77777777" w:rsidR="00561EFA" w:rsidRPr="00185B50" w:rsidRDefault="00561EFA" w:rsidP="001755BF">
      <w:pPr>
        <w:ind w:firstLine="440"/>
        <w:jc w:val="both"/>
        <w:rPr>
          <w:rFonts w:ascii="宋体" w:eastAsia="宋体" w:hAnsi="宋体"/>
          <w:sz w:val="22"/>
        </w:rPr>
      </w:pPr>
      <w:r w:rsidRPr="00185B50">
        <w:rPr>
          <w:rFonts w:ascii="宋体" w:eastAsia="宋体" w:hAnsi="宋体" w:hint="eastAsia"/>
          <w:sz w:val="22"/>
        </w:rPr>
        <w:t>数据挖掘目的是从大量的、零碎的、有噪声的、模糊的数据中提取出有用的知识和信息。提取的方法有很多，常用的如神经网络提取法，指的是把某个神经网络划分为不同的层次，每个层次包含了多个节点，这些节点又以此对应不同的变量。通过分析层次的数量和节点的数量可以估计出该神经网络的复杂程度，预测其发展趋势等。大数据时代，对思想政治教育相关数据的挖掘和提取要比以往更加深入，数据挖掘的理论和技术都具有一定的难度，它自身融合了数理统计、数据库架构、机器学习等内容。作为一个普通的思想政治教育大数据分析人员，掌握SAS、SPSS、EXCEL等日常统计软件已经是比较基础的要求。但这些基础的技术工具一般用于单一的数据群，对于网络内的海量数据，其挖掘和分析的效果将无法满足现代教育的要求。从技术性角度而言，若想成为专业的思想政治教育数据分析师还必须掌握一些基础性的编程语言，如C++，Java，Python，Delphi等。此外，如果想有效地通过大数据的手段来挖掘思想政治教育的深层次内容，相关研究人员</w:t>
      </w:r>
      <w:commentRangeStart w:id="16"/>
      <w:r w:rsidRPr="00185B50">
        <w:rPr>
          <w:rFonts w:ascii="宋体" w:eastAsia="宋体" w:hAnsi="宋体" w:hint="eastAsia"/>
          <w:sz w:val="22"/>
        </w:rPr>
        <w:t>还学要</w:t>
      </w:r>
      <w:commentRangeEnd w:id="16"/>
      <w:r w:rsidR="008D20A6">
        <w:rPr>
          <w:rStyle w:val="af0"/>
        </w:rPr>
        <w:commentReference w:id="16"/>
      </w:r>
      <w:r w:rsidRPr="00185B50">
        <w:rPr>
          <w:rFonts w:ascii="宋体" w:eastAsia="宋体" w:hAnsi="宋体" w:hint="eastAsia"/>
          <w:sz w:val="22"/>
        </w:rPr>
        <w:t>掌握MapReduce的操作原理并熟练运用Hadoop系列工具。</w:t>
      </w:r>
    </w:p>
    <w:p w14:paraId="4EB16CCB" w14:textId="77777777" w:rsidR="00561EFA" w:rsidRPr="00185B50" w:rsidRDefault="00561EFA" w:rsidP="004F6C82">
      <w:pPr>
        <w:ind w:firstLineChars="0"/>
        <w:jc w:val="both"/>
        <w:rPr>
          <w:rFonts w:ascii="宋体" w:eastAsia="宋体" w:hAnsi="宋体"/>
          <w:sz w:val="22"/>
        </w:rPr>
      </w:pPr>
      <w:r w:rsidRPr="00185B50">
        <w:rPr>
          <w:rFonts w:ascii="宋体" w:eastAsia="宋体" w:hAnsi="宋体" w:hint="eastAsia"/>
          <w:sz w:val="22"/>
        </w:rPr>
        <w:t>以</w:t>
      </w:r>
      <w:commentRangeStart w:id="17"/>
      <w:r w:rsidRPr="00185B50">
        <w:rPr>
          <w:rFonts w:ascii="宋体" w:eastAsia="宋体" w:hAnsi="宋体" w:hint="eastAsia"/>
          <w:sz w:val="22"/>
        </w:rPr>
        <w:t>Hadoop</w:t>
      </w:r>
      <w:commentRangeEnd w:id="17"/>
      <w:r w:rsidR="008D20A6">
        <w:rPr>
          <w:rStyle w:val="af0"/>
        </w:rPr>
        <w:commentReference w:id="17"/>
      </w:r>
      <w:r w:rsidRPr="00185B50">
        <w:rPr>
          <w:rFonts w:ascii="宋体" w:eastAsia="宋体" w:hAnsi="宋体" w:hint="eastAsia"/>
          <w:sz w:val="22"/>
        </w:rPr>
        <w:t xml:space="preserve">为例， </w:t>
      </w:r>
      <w:commentRangeStart w:id="18"/>
      <w:r w:rsidRPr="00185B50">
        <w:rPr>
          <w:rFonts w:ascii="宋体" w:eastAsia="宋体" w:hAnsi="宋体" w:hint="eastAsia"/>
          <w:sz w:val="22"/>
        </w:rPr>
        <w:t>思想政治教育的教师或科研人员可以通过Hadoop来实现对大学生微博、Facebook、Twitter等信息的挖掘</w:t>
      </w:r>
      <w:commentRangeEnd w:id="18"/>
      <w:r w:rsidR="008D20A6">
        <w:rPr>
          <w:rStyle w:val="af0"/>
        </w:rPr>
        <w:commentReference w:id="18"/>
      </w:r>
      <w:r w:rsidRPr="00185B50">
        <w:rPr>
          <w:rFonts w:ascii="宋体" w:eastAsia="宋体" w:hAnsi="宋体" w:hint="eastAsia"/>
          <w:sz w:val="22"/>
        </w:rPr>
        <w:t>。可以先将挖掘信息的过程划分为四个部分，即数据获取、数据储存、数据挖掘和数据展示。通过调用服务商所提供的接口（API）或者Web爬虫等方式来获取信息。将提取好的海量信息通过Hadoop的HDFS来储存，储存系统可以使用两个开源框架搭建（Hadoop、Hive），其中Hadoop是该系统的基础框架，Hive则提供SQL语句的数据查询。做好前两项基本工作后便可对数据进行挖掘，通常采用并行的处理方法，将数据划分为多个子块后进行Aprior算法处理，将结果合并到一起，最后把所得结果用Web页面展现出来。这种数据挖掘的效果好坏取决于研究者对数据分词处理的能力。大学生在讨论热点问题时总会生成一些出现频率高，使用范围广的特征词汇，这些特征词汇就是数据挖掘所需要的词源。一般情况下，对于没有超过3个中文字的字符串可以直接放置在数据库的索引词汇中，对于那些超过了4个中文字的字符串则用空格等标点符号分隔开，将其分成多个子查询串。例如对于“大学生心理变化特点”进行分词时就可以分割成“大学生，心里变化，特点。”词是语言学上最小的且有意义的单位，英文单词之间天然的用空格作为了分界符，而汉语需要重新为词与词之间的关系做界定。分词技术在现如今已</w:t>
      </w:r>
      <w:r w:rsidR="00EE6933">
        <w:rPr>
          <w:rFonts w:ascii="宋体" w:eastAsia="宋体" w:hAnsi="宋体" w:hint="eastAsia"/>
          <w:sz w:val="22"/>
        </w:rPr>
        <w:t>经非常成熟，常用的分词技术如正向最大匹配法、反向最大匹配法、基于</w:t>
      </w:r>
      <w:r w:rsidRPr="00185B50">
        <w:rPr>
          <w:rFonts w:ascii="宋体" w:eastAsia="宋体" w:hAnsi="宋体" w:hint="eastAsia"/>
          <w:sz w:val="22"/>
        </w:rPr>
        <w:t>知识理解分词法等。这两种方法都是应用词典匹配的方法进行分词，将词典中所有的词汇按照由长到短的顺序在所需要研究的数据中搜索一遍。或者是将需要分析的字符串与一个相关语料库或机器词典中的词条进行匹配，若匹配成功则识</w:t>
      </w:r>
      <w:r w:rsidRPr="00185B50">
        <w:rPr>
          <w:rFonts w:ascii="宋体" w:eastAsia="宋体" w:hAnsi="宋体" w:hint="eastAsia"/>
          <w:sz w:val="22"/>
        </w:rPr>
        <w:lastRenderedPageBreak/>
        <w:t>别出一个词。后一种方法则是强调每一句中切出的词数最小，是在前一种方法的基础上又做了一次统计和分割，强调在语法、句法、语义的分析上统计词语使用的频度，并对获得的有关词汇是否具有歧义进行判断。</w:t>
      </w:r>
    </w:p>
    <w:p w14:paraId="07A78F87" w14:textId="77777777" w:rsidR="00561EFA" w:rsidRPr="00185B50" w:rsidRDefault="00561EFA" w:rsidP="004F6C82">
      <w:pPr>
        <w:ind w:firstLineChars="0"/>
        <w:jc w:val="both"/>
        <w:rPr>
          <w:rFonts w:ascii="宋体" w:eastAsia="宋体" w:hAnsi="宋体"/>
          <w:sz w:val="22"/>
        </w:rPr>
      </w:pPr>
      <w:r w:rsidRPr="00185B50">
        <w:rPr>
          <w:rFonts w:ascii="宋体" w:eastAsia="宋体" w:hAnsi="宋体" w:hint="eastAsia"/>
          <w:sz w:val="22"/>
        </w:rPr>
        <w:t>分词技术是数据挖掘过程中常用的技术方法，这是因为大量的思想政治教育相关</w:t>
      </w:r>
      <w:r w:rsidR="00185B50">
        <w:rPr>
          <w:rFonts w:ascii="宋体" w:eastAsia="宋体" w:hAnsi="宋体" w:hint="eastAsia"/>
          <w:sz w:val="22"/>
        </w:rPr>
        <w:t>数据都是以文本的形式存在于网络中，而类似于校园视频等大学生们时常</w:t>
      </w:r>
      <w:r w:rsidRPr="00185B50">
        <w:rPr>
          <w:rFonts w:ascii="宋体" w:eastAsia="宋体" w:hAnsi="宋体" w:hint="eastAsia"/>
          <w:sz w:val="22"/>
        </w:rPr>
        <w:t>分享的视听文件，通过信息技术的转化也可以文本的形式来分析。从技术逻辑与思想政治教育的发展逻辑双向来分析，可以看出思想政治教育大数据更深层次的逻辑发展规律。在数据科技的引导下，思想政治教育的判断逻辑从注重“流程”转变到了注重“数据”上来。思想政治教育本身也面临着非结构化数据的问题，日常生活中的突发事件、紧急事件、领导的即兴的发言等随机发生的事件都会为教师和学生带来碎片化的知识。以往大学生在校内课堂所接受的知识都是连续性的，这种随机性的知识打破了学生们接受知识，理解社会的顺序，若想充分理解这些碎片化的知识信息，不受其片面性的影响，教师和学生必须采用大数据的认知方式来弥补自己对随机性、碎片化、片面性知识认识的不足。大数据的认知方式强调“数据”的实证性与推演性的作用，教师与学生们的历史性教学互动模式将在大数据的引导下增加更多的结构属性。信息的连续性、历史性尤其是其因果关系在数据科学的分析中被淡化，而信息的功能、信息与知识之间的转变方式、信息的流动变化过程则日益凸显出来。通过对数据生态的把握，思想政治教育的研究者可以忽略信息的历史发展过程，在数据生态中将现有数据信息与生态结构的功能相匹配便可以获得新的信息和知识，思想政治理论研究也因此得到创新和发展。</w:t>
      </w:r>
    </w:p>
    <w:p w14:paraId="4239D11C" w14:textId="77777777" w:rsidR="00561EFA" w:rsidRPr="00185B50" w:rsidRDefault="00561EFA" w:rsidP="000A1AB7">
      <w:pPr>
        <w:pStyle w:val="2"/>
        <w:rPr>
          <w:rFonts w:ascii="宋体" w:eastAsia="宋体" w:hAnsi="宋体"/>
          <w:sz w:val="22"/>
        </w:rPr>
      </w:pPr>
      <w:r w:rsidRPr="00185B50">
        <w:rPr>
          <w:rFonts w:ascii="宋体" w:eastAsia="宋体" w:hAnsi="宋体" w:hint="eastAsia"/>
          <w:sz w:val="22"/>
        </w:rPr>
        <w:t>三、思想政治教育大数据创新的思路</w:t>
      </w:r>
    </w:p>
    <w:p w14:paraId="3F17F950" w14:textId="77777777" w:rsidR="00561EFA" w:rsidRPr="00185B50" w:rsidRDefault="00561EFA" w:rsidP="006D2DF6">
      <w:pPr>
        <w:ind w:firstLineChars="0"/>
        <w:jc w:val="both"/>
        <w:rPr>
          <w:rFonts w:ascii="宋体" w:eastAsia="宋体" w:hAnsi="宋体"/>
          <w:sz w:val="22"/>
        </w:rPr>
      </w:pPr>
      <w:r w:rsidRPr="00185B50">
        <w:rPr>
          <w:rFonts w:ascii="宋体" w:eastAsia="宋体" w:hAnsi="宋体" w:hint="eastAsia"/>
          <w:sz w:val="22"/>
        </w:rPr>
        <w:t>在牢牢把握正确舆论导向、适应新形势发展要求的同时，高校思想政治教育工作需要进一步创新，这种创新既要体现在战略上，又要体现在行动上。思想政治教育与数据科学的融合本身就是一种创新，但这种创新在近几年的发展中一直处于形式上的发展阶段，在实质上取得的成绩依然不能体现出我国思想政治教育事业的优越性。</w:t>
      </w:r>
    </w:p>
    <w:p w14:paraId="15C4393F" w14:textId="77777777" w:rsidR="00561EFA" w:rsidRPr="00185B50" w:rsidRDefault="00561EFA" w:rsidP="005F59DA">
      <w:pPr>
        <w:ind w:firstLineChars="0"/>
        <w:jc w:val="both"/>
        <w:rPr>
          <w:rFonts w:ascii="宋体" w:eastAsia="宋体" w:hAnsi="宋体"/>
          <w:sz w:val="22"/>
        </w:rPr>
      </w:pPr>
      <w:r w:rsidRPr="00185B50">
        <w:rPr>
          <w:rFonts w:ascii="宋体" w:eastAsia="宋体" w:hAnsi="宋体" w:hint="eastAsia"/>
          <w:sz w:val="22"/>
        </w:rPr>
        <w:t>思想政治教育大数据的创新有很多基本要求，</w:t>
      </w:r>
      <w:commentRangeStart w:id="19"/>
      <w:r w:rsidRPr="00185B50">
        <w:rPr>
          <w:rFonts w:ascii="宋体" w:eastAsia="宋体" w:hAnsi="宋体" w:hint="eastAsia"/>
          <w:sz w:val="22"/>
        </w:rPr>
        <w:t>首先，</w:t>
      </w:r>
      <w:commentRangeEnd w:id="19"/>
      <w:r w:rsidR="004C04F3">
        <w:rPr>
          <w:rStyle w:val="af0"/>
        </w:rPr>
        <w:commentReference w:id="19"/>
      </w:r>
      <w:r w:rsidRPr="00185B50">
        <w:rPr>
          <w:rFonts w:ascii="宋体" w:eastAsia="宋体" w:hAnsi="宋体" w:hint="eastAsia"/>
          <w:sz w:val="22"/>
        </w:rPr>
        <w:t>数据样本的统计要比以往更加全面，至少已经不是传统统计学中的抽样统计方法，而是全部样本的统计；这种数据思维要求研究人员要将更多的研究经历投入在数据挖掘领域上。而与高校思想政治教育工作相关联，则要求学校相关工作人员和科研机构集中精力建设校园个人数据集成系统。这个系统本质上就是校园里每一个人的个人信息中心。在现时代，高校思想政治教育的顺利开展必须要有针对性和现实性，面对不同的人和不同的问题，只有在短时间内全方位的了解教育对象的存在方式、发展逻辑才能有效的对其进行心理疏导和思想政治灌输。这个个人数据集成应该包括每一个人入校前的社会生活信息和入校后的校园生活信息，除了个人自然情况信息外还应该包括他的日常网络活动踪迹，包括其发表言论的主题、</w:t>
      </w:r>
      <w:r w:rsidRPr="00185B50">
        <w:rPr>
          <w:rFonts w:ascii="宋体" w:eastAsia="宋体" w:hAnsi="宋体" w:hint="eastAsia"/>
          <w:sz w:val="22"/>
        </w:rPr>
        <w:lastRenderedPageBreak/>
        <w:t>留言的情绪、购物网络和娱乐网络上的偏好选择等。这种全方位的信息集成将有利于学校监管部门充分认识在校人员的心理活动和表现行为。所有信息的提取都不是通过调查问卷的形式，而是通过网络跟踪的技术来完成，并且应该将不同的信息归类并细化，把敏感的数据保护起来，或将重要的数据与个人人事档案相连接。除了建立个人数据集成，高校的思政研究中心还应该建立校园公共服务数据集成。与个人数据集成不同，校园公共服务数据集成主要可以用来分析校园群体的偏好，通过这个数据中心校园管理者可以便捷地抽取校园网络里的公共信息，可以查阅校园内智能电子设备上的遗留数据。</w:t>
      </w:r>
    </w:p>
    <w:p w14:paraId="23D4EECB" w14:textId="77777777" w:rsidR="00561EFA" w:rsidRPr="00185B50" w:rsidRDefault="00561EFA" w:rsidP="00377A55">
      <w:pPr>
        <w:ind w:firstLineChars="0"/>
        <w:jc w:val="both"/>
        <w:rPr>
          <w:rFonts w:ascii="宋体" w:eastAsia="宋体" w:hAnsi="宋体"/>
          <w:sz w:val="22"/>
        </w:rPr>
      </w:pPr>
      <w:r w:rsidRPr="00185B50">
        <w:rPr>
          <w:rFonts w:ascii="宋体" w:eastAsia="宋体" w:hAnsi="宋体" w:hint="eastAsia"/>
          <w:sz w:val="22"/>
        </w:rPr>
        <w:t>通过在校园内建立多种形式的数据集成中心可以确保高校思想政治教育数据的全面性和完整性。此外，作为高校思想政治教育本身而言，它的创新发展也需要大数据在相关理论发展领域提供数据支持和案例支持。高校的思想政治研究人员可以将数据的来源扩大到整个网络，不限制数据产生的时间。将马克思主义、中国特色社会主义、核心价值体系等理论作为研究对象来提取相关信息，按照不同主题汇总全世界的类似案例，如以英美国家高校如何开展学生爱国主义教育工作为主题总结多个经典案例和方法。或者是以马克思主义理论书籍出版数据为研究对象，统计分析马克思理论在非洲、拉丁美洲的传播路线。也可以通过大数据的分析展现十八大以来社会主义经济、政治、文化、生态等多方面的变化。这种紧紧依靠思想政治教育为基础的数据挖掘和分析为高校的思政理论课教育提供了案例，方便教师对理论知识的解释，也有益于学生们对相关知识的理解。</w:t>
      </w:r>
    </w:p>
    <w:p w14:paraId="3AD9B178" w14:textId="77777777" w:rsidR="009F4E83" w:rsidRPr="00185B50" w:rsidRDefault="00561EFA" w:rsidP="00661874">
      <w:pPr>
        <w:ind w:firstLineChars="0"/>
        <w:jc w:val="both"/>
        <w:rPr>
          <w:rFonts w:ascii="宋体" w:eastAsia="宋体" w:hAnsi="宋体"/>
          <w:noProof/>
          <w:sz w:val="22"/>
        </w:rPr>
      </w:pPr>
      <w:r w:rsidRPr="00185B50">
        <w:rPr>
          <w:rFonts w:ascii="宋体" w:eastAsia="宋体" w:hAnsi="宋体" w:hint="eastAsia"/>
          <w:sz w:val="22"/>
        </w:rPr>
        <w:t>从以上几种方法可以总结出思想政治教育大数据的创新主要在于两点，一种是数据挖掘上的创新；不断通过最新的挖掘方法汇聚最广泛的数据。另一种就是在数据分析上的创新；通过创新的分析方式考察不同数据之间的关系，呈现出以往被忽视的或尚未被发现的教育资源。对这些领域来说大数据与高校思想政治教育的融合是有意义的，也是必然的发展趋势，但是在大数据与高校思想政治教育研究的统一中，也有一些问题值得校园管理人员关注，那就是数据伦理道德的问题。在进行个人数据信息集成的过程中，如何界定个人隐私并将其进行脱敏处理逐渐成为数据操作人员面临的难题。如何不通过触及个人隐私来完成数据分析将成为校园大数据在伦理道德领域发展的方向。学校的思想工作人员要坚持伦理自治的原则，“不因任何的诱惑而作伪或滥用科技手段；认真地思考每一项科技活动的价值意涵与可能的社会后果；审慎地进行可能具有不明确的深远影响的科技活动”。</w:t>
      </w:r>
      <w:r w:rsidRPr="00185B50">
        <w:rPr>
          <w:rFonts w:ascii="宋体" w:eastAsia="宋体" w:hAnsi="宋体" w:hint="eastAsia"/>
          <w:sz w:val="22"/>
          <w:vertAlign w:val="superscript"/>
        </w:rPr>
        <w:t>[</w:t>
      </w:r>
      <w:r w:rsidRPr="00185B50">
        <w:rPr>
          <w:rStyle w:val="af"/>
          <w:rFonts w:ascii="宋体" w:eastAsia="宋体" w:hAnsi="宋体"/>
          <w:sz w:val="22"/>
        </w:rPr>
        <w:endnoteReference w:id="3"/>
      </w:r>
      <w:r w:rsidRPr="00185B50">
        <w:rPr>
          <w:rFonts w:ascii="宋体" w:eastAsia="宋体" w:hAnsi="宋体" w:hint="eastAsia"/>
          <w:sz w:val="22"/>
          <w:vertAlign w:val="superscript"/>
        </w:rPr>
        <w:t>]</w:t>
      </w:r>
      <w:r w:rsidRPr="00185B50">
        <w:rPr>
          <w:rFonts w:ascii="宋体" w:eastAsia="宋体" w:hAnsi="宋体" w:hint="eastAsia"/>
          <w:sz w:val="22"/>
        </w:rPr>
        <w:t>在</w:t>
      </w:r>
      <w:r w:rsidR="001B5753" w:rsidRPr="00185B50">
        <w:rPr>
          <w:rFonts w:ascii="宋体" w:eastAsia="宋体" w:hAnsi="宋体" w:hint="eastAsia"/>
          <w:sz w:val="22"/>
        </w:rPr>
        <w:t>现阶段，数据伦理、数据安全、数据权属、数据</w:t>
      </w:r>
      <w:r w:rsidR="001B5753" w:rsidRPr="00185B50">
        <w:rPr>
          <w:rFonts w:ascii="宋体" w:eastAsia="宋体" w:hAnsi="宋体" w:hint="eastAsia"/>
          <w:noProof/>
          <w:sz w:val="22"/>
        </w:rPr>
        <w:t>立法将成为数据科学的热点问题，作为高效思想政治教育人员和科研人员，如何通过大数据的帮助来</w:t>
      </w:r>
      <w:r w:rsidR="00370A49" w:rsidRPr="00185B50">
        <w:rPr>
          <w:rFonts w:ascii="宋体" w:eastAsia="宋体" w:hAnsi="宋体" w:hint="eastAsia"/>
          <w:noProof/>
          <w:sz w:val="22"/>
        </w:rPr>
        <w:t>维护</w:t>
      </w:r>
      <w:r w:rsidR="001B5753" w:rsidRPr="00185B50">
        <w:rPr>
          <w:rFonts w:ascii="宋体" w:eastAsia="宋体" w:hAnsi="宋体" w:hint="eastAsia"/>
          <w:noProof/>
          <w:sz w:val="22"/>
        </w:rPr>
        <w:t>和</w:t>
      </w:r>
      <w:r w:rsidR="00370A49" w:rsidRPr="00185B50">
        <w:rPr>
          <w:rFonts w:ascii="宋体" w:eastAsia="宋体" w:hAnsi="宋体" w:hint="eastAsia"/>
          <w:noProof/>
          <w:sz w:val="22"/>
        </w:rPr>
        <w:t>促进社会的公平正义，保障校园文化的和谐发展，促进教育工作的优质</w:t>
      </w:r>
      <w:r w:rsidR="001B5753" w:rsidRPr="00185B50">
        <w:rPr>
          <w:rFonts w:ascii="宋体" w:eastAsia="宋体" w:hAnsi="宋体" w:hint="eastAsia"/>
          <w:noProof/>
          <w:sz w:val="22"/>
        </w:rPr>
        <w:t>高效将成为一个长期值得关注的话题。</w:t>
      </w:r>
    </w:p>
    <w:p w14:paraId="4C7A2C9F" w14:textId="77777777" w:rsidR="003606C3" w:rsidRPr="00185B50" w:rsidRDefault="003606C3" w:rsidP="00B76772">
      <w:pPr>
        <w:ind w:firstLineChars="0" w:firstLine="0"/>
        <w:rPr>
          <w:rFonts w:ascii="宋体" w:eastAsia="宋体" w:hAnsi="宋体"/>
          <w:sz w:val="20"/>
          <w:szCs w:val="24"/>
        </w:rPr>
      </w:pPr>
    </w:p>
    <w:sectPr w:rsidR="003606C3" w:rsidRPr="00185B50">
      <w:headerReference w:type="even" r:id="rId10"/>
      <w:footerReference w:type="even" r:id="rId11"/>
      <w:footerReference w:type="default" r:id="rId12"/>
      <w:headerReference w:type="first" r:id="rId13"/>
      <w:footerReference w:type="first" r:id="rId14"/>
      <w:footnotePr>
        <w:numFmt w:val="decimalEnclosedCircleChinese"/>
        <w:numRestart w:val="eachPage"/>
      </w:footnotePr>
      <w:endnotePr>
        <w:numFmt w:val="decimal"/>
      </w:endnotePr>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dashu" w:date="2017-11-08T20:39:00Z" w:initials="d">
    <w:p w14:paraId="060EBC69" w14:textId="77777777" w:rsidR="004C04F3" w:rsidRDefault="004C04F3" w:rsidP="004C04F3">
      <w:pPr>
        <w:pStyle w:val="af1"/>
        <w:ind w:firstLine="441"/>
        <w:rPr>
          <w:rFonts w:ascii="宋体" w:eastAsia="宋体" w:hAnsi="宋体" w:cs="宋体" w:hint="eastAsia"/>
        </w:rPr>
      </w:pPr>
      <w:r>
        <w:rPr>
          <w:rStyle w:val="af0"/>
        </w:rPr>
        <w:annotationRef/>
      </w:r>
      <w:r>
        <w:rPr>
          <w:rFonts w:ascii="宋体" w:eastAsia="宋体" w:hAnsi="宋体" w:cs="宋体"/>
        </w:rPr>
        <w:t>读完后</w:t>
      </w:r>
      <w:r>
        <w:rPr>
          <w:rFonts w:ascii="宋体" w:eastAsia="宋体" w:hAnsi="宋体" w:cs="宋体" w:hint="eastAsia"/>
        </w:rPr>
        <w:t>，</w:t>
      </w:r>
      <w:r>
        <w:rPr>
          <w:rFonts w:ascii="宋体" w:eastAsia="宋体" w:hAnsi="宋体" w:cs="宋体"/>
        </w:rPr>
        <w:t>我觉得这个题目过大</w:t>
      </w:r>
      <w:r>
        <w:rPr>
          <w:rFonts w:ascii="宋体" w:eastAsia="宋体" w:hAnsi="宋体" w:cs="宋体" w:hint="eastAsia"/>
        </w:rPr>
        <w:t>，</w:t>
      </w:r>
      <w:r>
        <w:rPr>
          <w:rFonts w:ascii="宋体" w:eastAsia="宋体" w:hAnsi="宋体" w:cs="宋体"/>
        </w:rPr>
        <w:t>文章内容和题目不一致</w:t>
      </w:r>
      <w:r>
        <w:rPr>
          <w:rFonts w:ascii="宋体" w:eastAsia="宋体" w:hAnsi="宋体" w:cs="宋体" w:hint="eastAsia"/>
        </w:rPr>
        <w:t>。</w:t>
      </w:r>
      <w:r>
        <w:rPr>
          <w:rFonts w:ascii="宋体" w:eastAsia="宋体" w:hAnsi="宋体" w:cs="宋体"/>
        </w:rPr>
        <w:t>建议可以改为</w:t>
      </w:r>
      <w:r>
        <w:rPr>
          <w:rFonts w:ascii="宋体" w:eastAsia="宋体" w:hAnsi="宋体" w:cs="宋体" w:hint="eastAsia"/>
        </w:rPr>
        <w:t>“大数据时代思想政治教育方法创新探析”</w:t>
      </w:r>
    </w:p>
    <w:p w14:paraId="7E5ECA27" w14:textId="77777777" w:rsidR="004C04F3" w:rsidRDefault="004C04F3" w:rsidP="004C04F3">
      <w:pPr>
        <w:pStyle w:val="af1"/>
        <w:rPr>
          <w:rFonts w:ascii="宋体" w:eastAsia="宋体" w:hAnsi="宋体" w:cs="宋体" w:hint="eastAsia"/>
        </w:rPr>
      </w:pPr>
    </w:p>
    <w:p w14:paraId="157E3B59" w14:textId="77777777" w:rsidR="004C04F3" w:rsidRDefault="004C04F3" w:rsidP="004C04F3">
      <w:pPr>
        <w:pStyle w:val="af1"/>
      </w:pPr>
      <w:r>
        <w:rPr>
          <w:rFonts w:ascii="宋体" w:eastAsia="宋体" w:hAnsi="宋体" w:cs="宋体" w:hint="eastAsia"/>
        </w:rPr>
        <w:t>文章内容，有许多地方存在“一句话要么没有主语，要么主语过多”的问题，读起来有点儿乱。建议，你修改的时候，</w:t>
      </w:r>
      <w:r w:rsidR="00BF63BB">
        <w:rPr>
          <w:rFonts w:ascii="宋体" w:eastAsia="宋体" w:hAnsi="宋体" w:cs="宋体" w:hint="eastAsia"/>
        </w:rPr>
        <w:t>检查一下，以“。”为单位，检查一遍。稍微改一下，读起来通顺。我只是改了个别地方，没有全部改完。</w:t>
      </w:r>
    </w:p>
  </w:comment>
  <w:comment w:id="10" w:author="dashu" w:date="2017-11-08T20:07:00Z" w:initials="d">
    <w:p w14:paraId="26B77E81" w14:textId="77777777" w:rsidR="008049EF" w:rsidRDefault="008049EF" w:rsidP="008049EF">
      <w:pPr>
        <w:pStyle w:val="af1"/>
        <w:ind w:firstLine="441"/>
      </w:pPr>
      <w:r>
        <w:rPr>
          <w:rStyle w:val="af0"/>
        </w:rPr>
        <w:annotationRef/>
      </w:r>
      <w:r>
        <w:rPr>
          <w:rFonts w:ascii="宋体" w:eastAsia="宋体" w:hAnsi="宋体" w:cs="宋体"/>
        </w:rPr>
        <w:t>既有利于</w:t>
      </w:r>
    </w:p>
  </w:comment>
  <w:comment w:id="11" w:author="dashu" w:date="2017-11-08T20:07:00Z" w:initials="d">
    <w:p w14:paraId="687CE50A" w14:textId="77777777" w:rsidR="008049EF" w:rsidRDefault="008049EF" w:rsidP="008049EF">
      <w:pPr>
        <w:pStyle w:val="af1"/>
        <w:ind w:firstLine="441"/>
      </w:pPr>
      <w:r>
        <w:rPr>
          <w:rStyle w:val="af0"/>
        </w:rPr>
        <w:annotationRef/>
      </w:r>
      <w:r>
        <w:rPr>
          <w:rFonts w:ascii="宋体" w:eastAsia="宋体" w:hAnsi="宋体" w:cs="宋体"/>
        </w:rPr>
        <w:t>又</w:t>
      </w:r>
    </w:p>
  </w:comment>
  <w:comment w:id="12" w:author="dashu" w:date="2017-11-08T20:13:00Z" w:initials="d">
    <w:p w14:paraId="1A6BAA18" w14:textId="77777777" w:rsidR="008049EF" w:rsidRDefault="008049EF" w:rsidP="008049EF">
      <w:pPr>
        <w:pStyle w:val="af1"/>
        <w:ind w:firstLine="441"/>
      </w:pPr>
      <w:r>
        <w:rPr>
          <w:rStyle w:val="af0"/>
        </w:rPr>
        <w:annotationRef/>
      </w:r>
      <w:r>
        <w:rPr>
          <w:rFonts w:ascii="宋体" w:eastAsia="宋体" w:hAnsi="宋体" w:cs="宋体"/>
        </w:rPr>
        <w:t>读的不顺</w:t>
      </w:r>
    </w:p>
  </w:comment>
  <w:comment w:id="13" w:author="dashu" w:date="2017-11-08T20:14:00Z" w:initials="d">
    <w:p w14:paraId="2F691F0E" w14:textId="77777777" w:rsidR="008049EF" w:rsidRDefault="008049EF" w:rsidP="008049EF">
      <w:pPr>
        <w:pStyle w:val="af1"/>
        <w:ind w:firstLine="441"/>
      </w:pPr>
      <w:r>
        <w:rPr>
          <w:rStyle w:val="af0"/>
        </w:rPr>
        <w:annotationRef/>
      </w:r>
      <w:r>
        <w:rPr>
          <w:rFonts w:ascii="宋体" w:eastAsia="宋体" w:hAnsi="宋体" w:cs="宋体"/>
        </w:rPr>
        <w:t>应为</w:t>
      </w:r>
      <w:r>
        <w:rPr>
          <w:rFonts w:ascii="宋体" w:eastAsia="宋体" w:hAnsi="宋体" w:cs="宋体" w:hint="eastAsia"/>
        </w:rPr>
        <w:t>“，”</w:t>
      </w:r>
    </w:p>
  </w:comment>
  <w:comment w:id="14" w:author="dashu" w:date="2017-11-08T20:16:00Z" w:initials="d">
    <w:p w14:paraId="6ED928BC" w14:textId="77777777" w:rsidR="008049EF" w:rsidRDefault="008049EF" w:rsidP="008049EF">
      <w:pPr>
        <w:pStyle w:val="af1"/>
        <w:ind w:firstLine="441"/>
      </w:pPr>
      <w:r>
        <w:rPr>
          <w:rStyle w:val="af0"/>
        </w:rPr>
        <w:annotationRef/>
      </w:r>
      <w:r>
        <w:rPr>
          <w:rFonts w:hint="eastAsia"/>
        </w:rPr>
        <w:t>？</w:t>
      </w:r>
    </w:p>
  </w:comment>
  <w:comment w:id="15" w:author="dashu" w:date="2017-11-08T20:39:00Z" w:initials="d">
    <w:p w14:paraId="1BFCAD89" w14:textId="77777777" w:rsidR="008D20A6" w:rsidRDefault="008D20A6" w:rsidP="008D20A6">
      <w:pPr>
        <w:pStyle w:val="af1"/>
        <w:ind w:firstLine="441"/>
      </w:pPr>
      <w:r>
        <w:rPr>
          <w:rStyle w:val="af0"/>
        </w:rPr>
        <w:annotationRef/>
      </w:r>
      <w:r w:rsidR="00BF63BB">
        <w:rPr>
          <w:rFonts w:ascii="宋体" w:eastAsia="宋体" w:hAnsi="宋体" w:cs="宋体"/>
        </w:rPr>
        <w:t>改成</w:t>
      </w:r>
      <w:r w:rsidR="00BF63BB">
        <w:rPr>
          <w:rFonts w:ascii="宋体" w:eastAsia="宋体" w:hAnsi="宋体" w:cs="宋体" w:hint="eastAsia"/>
        </w:rPr>
        <w:t>：</w:t>
      </w:r>
      <w:r>
        <w:rPr>
          <w:rFonts w:ascii="宋体" w:eastAsia="宋体" w:hAnsi="宋体" w:cs="宋体"/>
        </w:rPr>
        <w:t>变革思想政治教育方法</w:t>
      </w:r>
      <w:r w:rsidR="00BF63BB">
        <w:rPr>
          <w:rFonts w:ascii="宋体" w:eastAsia="宋体" w:hAnsi="宋体" w:cs="宋体" w:hint="eastAsia"/>
        </w:rPr>
        <w:t>。</w:t>
      </w:r>
      <w:r w:rsidR="00BF63BB">
        <w:rPr>
          <w:rFonts w:ascii="宋体" w:eastAsia="宋体" w:hAnsi="宋体" w:cs="宋体"/>
        </w:rPr>
        <w:t>和上面对应</w:t>
      </w:r>
    </w:p>
  </w:comment>
  <w:comment w:id="16" w:author="dashu" w:date="2017-11-08T20:20:00Z" w:initials="d">
    <w:p w14:paraId="479A1059" w14:textId="77777777" w:rsidR="008D20A6" w:rsidRDefault="008D20A6" w:rsidP="008D20A6">
      <w:pPr>
        <w:pStyle w:val="af1"/>
        <w:ind w:firstLine="441"/>
      </w:pPr>
      <w:r>
        <w:rPr>
          <w:rStyle w:val="af0"/>
        </w:rPr>
        <w:annotationRef/>
      </w:r>
      <w:r>
        <w:rPr>
          <w:rFonts w:ascii="宋体" w:eastAsia="宋体" w:hAnsi="宋体" w:cs="宋体"/>
        </w:rPr>
        <w:t>还需要</w:t>
      </w:r>
    </w:p>
  </w:comment>
  <w:comment w:id="17" w:author="dashu" w:date="2017-11-08T20:23:00Z" w:initials="d">
    <w:p w14:paraId="7C720D48" w14:textId="77777777" w:rsidR="008D20A6" w:rsidRDefault="008D20A6" w:rsidP="008D20A6">
      <w:pPr>
        <w:pStyle w:val="af1"/>
        <w:ind w:firstLine="441"/>
      </w:pPr>
      <w:r>
        <w:rPr>
          <w:rStyle w:val="af0"/>
        </w:rPr>
        <w:annotationRef/>
      </w:r>
      <w:r>
        <w:rPr>
          <w:rFonts w:ascii="宋体" w:eastAsia="宋体" w:hAnsi="宋体" w:cs="宋体"/>
        </w:rPr>
        <w:t>这是啥</w:t>
      </w:r>
      <w:r>
        <w:rPr>
          <w:rFonts w:ascii="宋体" w:eastAsia="宋体" w:hAnsi="宋体" w:cs="宋体" w:hint="eastAsia"/>
        </w:rPr>
        <w:t>？</w:t>
      </w:r>
      <w:r>
        <w:rPr>
          <w:rFonts w:ascii="宋体" w:eastAsia="宋体" w:hAnsi="宋体" w:cs="宋体"/>
        </w:rPr>
        <w:t>在这里应当交代清楚</w:t>
      </w:r>
      <w:r>
        <w:rPr>
          <w:rFonts w:ascii="宋体" w:eastAsia="宋体" w:hAnsi="宋体" w:cs="宋体" w:hint="eastAsia"/>
        </w:rPr>
        <w:t>。</w:t>
      </w:r>
      <w:r>
        <w:rPr>
          <w:rFonts w:ascii="宋体" w:eastAsia="宋体" w:hAnsi="宋体" w:cs="宋体"/>
        </w:rPr>
        <w:t>第一次出现不能用全英文或缩写词</w:t>
      </w:r>
      <w:r>
        <w:rPr>
          <w:rFonts w:ascii="宋体" w:eastAsia="宋体" w:hAnsi="宋体" w:cs="宋体" w:hint="eastAsia"/>
        </w:rPr>
        <w:t>。</w:t>
      </w:r>
    </w:p>
  </w:comment>
  <w:comment w:id="18" w:author="dashu" w:date="2017-11-08T20:40:00Z" w:initials="d">
    <w:p w14:paraId="3E747306" w14:textId="77777777" w:rsidR="008D20A6" w:rsidRDefault="008D20A6" w:rsidP="008D20A6">
      <w:pPr>
        <w:pStyle w:val="af1"/>
        <w:ind w:firstLine="441"/>
      </w:pPr>
      <w:r>
        <w:rPr>
          <w:rStyle w:val="af0"/>
        </w:rPr>
        <w:annotationRef/>
      </w:r>
      <w:r>
        <w:rPr>
          <w:rFonts w:ascii="宋体" w:eastAsia="宋体" w:hAnsi="宋体" w:cs="宋体"/>
        </w:rPr>
        <w:t>中国</w:t>
      </w:r>
      <w:r w:rsidR="00BF63BB">
        <w:rPr>
          <w:rFonts w:ascii="宋体" w:eastAsia="宋体" w:hAnsi="宋体" w:cs="宋体"/>
        </w:rPr>
        <w:t>禁止</w:t>
      </w:r>
      <w:r w:rsidRPr="00185B50">
        <w:rPr>
          <w:rFonts w:ascii="宋体" w:eastAsia="宋体" w:hAnsi="宋体" w:hint="eastAsia"/>
          <w:sz w:val="22"/>
        </w:rPr>
        <w:t>Facebook、Twitter</w:t>
      </w:r>
      <w:r>
        <w:rPr>
          <w:rFonts w:ascii="宋体" w:eastAsia="宋体" w:hAnsi="宋体" w:hint="eastAsia"/>
          <w:sz w:val="22"/>
        </w:rPr>
        <w:t>，需删除这两个</w:t>
      </w:r>
      <w:r w:rsidR="00BF63BB">
        <w:rPr>
          <w:rFonts w:ascii="宋体" w:eastAsia="宋体" w:hAnsi="宋体" w:hint="eastAsia"/>
          <w:sz w:val="22"/>
        </w:rPr>
        <w:t>。如果把这个放上去，容易犯政治错误。</w:t>
      </w:r>
    </w:p>
  </w:comment>
  <w:comment w:id="19" w:author="dashu" w:date="2017-11-08T20:27:00Z" w:initials="d">
    <w:p w14:paraId="146D8E5D" w14:textId="77777777" w:rsidR="004C04F3" w:rsidRDefault="004C04F3" w:rsidP="004C04F3">
      <w:pPr>
        <w:pStyle w:val="af1"/>
        <w:ind w:firstLine="441"/>
        <w:rPr>
          <w:rFonts w:ascii="宋体" w:eastAsia="宋体" w:hAnsi="宋体" w:cs="宋体" w:hint="eastAsia"/>
        </w:rPr>
      </w:pPr>
      <w:r>
        <w:rPr>
          <w:rStyle w:val="af0"/>
        </w:rPr>
        <w:annotationRef/>
      </w:r>
      <w:r>
        <w:rPr>
          <w:rFonts w:ascii="宋体" w:eastAsia="宋体" w:hAnsi="宋体" w:cs="宋体"/>
        </w:rPr>
        <w:t>首先</w:t>
      </w:r>
      <w:r>
        <w:rPr>
          <w:rFonts w:ascii="宋体" w:eastAsia="宋体" w:hAnsi="宋体" w:cs="宋体" w:hint="eastAsia"/>
        </w:rPr>
        <w:t>，</w:t>
      </w:r>
      <w:r>
        <w:rPr>
          <w:rFonts w:ascii="宋体" w:eastAsia="宋体" w:hAnsi="宋体" w:cs="宋体"/>
        </w:rPr>
        <w:t>下面没有其次</w:t>
      </w:r>
      <w:r>
        <w:rPr>
          <w:rFonts w:ascii="宋体" w:eastAsia="宋体" w:hAnsi="宋体" w:cs="宋体" w:hint="eastAsia"/>
        </w:rPr>
        <w:t>，</w:t>
      </w:r>
      <w:r>
        <w:rPr>
          <w:rFonts w:ascii="宋体" w:eastAsia="宋体" w:hAnsi="宋体" w:cs="宋体"/>
        </w:rPr>
        <w:t>再次</w:t>
      </w:r>
      <w:r>
        <w:rPr>
          <w:rFonts w:ascii="宋体" w:eastAsia="宋体" w:hAnsi="宋体" w:cs="宋体" w:hint="eastAsia"/>
        </w:rPr>
        <w:t>，</w:t>
      </w:r>
      <w:r>
        <w:rPr>
          <w:rFonts w:ascii="宋体" w:eastAsia="宋体" w:hAnsi="宋体" w:cs="宋体"/>
        </w:rPr>
        <w:t>最后之类的连续词语</w:t>
      </w:r>
    </w:p>
    <w:p w14:paraId="49FB4FD0" w14:textId="77777777" w:rsidR="004C04F3" w:rsidRDefault="004C04F3" w:rsidP="004C04F3">
      <w:pPr>
        <w:pStyle w:val="af1"/>
        <w:rPr>
          <w:rFonts w:ascii="宋体" w:eastAsia="宋体" w:hAnsi="宋体" w:cs="宋体" w:hint="eastAsia"/>
        </w:rPr>
      </w:pPr>
      <w:r>
        <w:rPr>
          <w:rFonts w:ascii="宋体" w:eastAsia="宋体" w:hAnsi="宋体" w:cs="宋体" w:hint="eastAsia"/>
        </w:rPr>
        <w:t>读起来不连贯</w:t>
      </w:r>
    </w:p>
    <w:p w14:paraId="4931CA16" w14:textId="77777777" w:rsidR="004C04F3" w:rsidRDefault="004C04F3" w:rsidP="004C04F3">
      <w:pPr>
        <w:pStyle w:val="af1"/>
        <w:ind w:firstLine="630"/>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57E3B59" w15:done="0"/>
  <w15:commentEx w15:paraId="26B77E81" w15:done="0"/>
  <w15:commentEx w15:paraId="687CE50A" w15:done="0"/>
  <w15:commentEx w15:paraId="1A6BAA18" w15:done="0"/>
  <w15:commentEx w15:paraId="2F691F0E" w15:done="0"/>
  <w15:commentEx w15:paraId="6ED928BC" w15:done="0"/>
  <w15:commentEx w15:paraId="1BFCAD89" w15:done="0"/>
  <w15:commentEx w15:paraId="479A1059" w15:done="0"/>
  <w15:commentEx w15:paraId="7C720D48" w15:done="0"/>
  <w15:commentEx w15:paraId="3E747306" w15:done="0"/>
  <w15:commentEx w15:paraId="4931CA1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57E3B59" w16cid:durableId="1DADE7A7"/>
  <w16cid:commentId w16cid:paraId="26B77E81" w16cid:durableId="1DADE265"/>
  <w16cid:commentId w16cid:paraId="687CE50A" w16cid:durableId="1DADE274"/>
  <w16cid:commentId w16cid:paraId="1A6BAA18" w16cid:durableId="1DADE3E4"/>
  <w16cid:commentId w16cid:paraId="2F691F0E" w16cid:durableId="1DADE416"/>
  <w16cid:commentId w16cid:paraId="6ED928BC" w16cid:durableId="1DADE480"/>
  <w16cid:commentId w16cid:paraId="1BFCAD89" w16cid:durableId="1DADE4FC"/>
  <w16cid:commentId w16cid:paraId="479A1059" w16cid:durableId="1DADE5A4"/>
  <w16cid:commentId w16cid:paraId="7C720D48" w16cid:durableId="1DADE5F9"/>
  <w16cid:commentId w16cid:paraId="3E747306" w16cid:durableId="1DADE5C1"/>
  <w16cid:commentId w16cid:paraId="4931CA16" w16cid:durableId="1DADE70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4D0B48" w14:textId="77777777" w:rsidR="00DA0161" w:rsidRDefault="00DA0161" w:rsidP="00154A10">
      <w:pPr>
        <w:ind w:firstLine="630"/>
      </w:pPr>
      <w:r>
        <w:separator/>
      </w:r>
    </w:p>
  </w:endnote>
  <w:endnote w:type="continuationSeparator" w:id="0">
    <w:p w14:paraId="41417AAE" w14:textId="77777777" w:rsidR="00DA0161" w:rsidRDefault="00DA0161" w:rsidP="00154A10">
      <w:pPr>
        <w:ind w:firstLine="630"/>
      </w:pPr>
      <w:r>
        <w:continuationSeparator/>
      </w:r>
    </w:p>
  </w:endnote>
  <w:endnote w:id="1">
    <w:p w14:paraId="52BBE5BB" w14:textId="77777777" w:rsidR="00561EFA" w:rsidRDefault="00561EFA" w:rsidP="005233C7">
      <w:pPr>
        <w:pStyle w:val="ad"/>
        <w:ind w:firstLineChars="0" w:firstLine="0"/>
      </w:pPr>
      <w:r>
        <w:rPr>
          <w:rStyle w:val="af"/>
        </w:rPr>
        <w:t>[</w:t>
      </w:r>
      <w:r>
        <w:rPr>
          <w:rStyle w:val="af"/>
        </w:rPr>
        <w:endnoteRef/>
      </w:r>
      <w:r>
        <w:rPr>
          <w:rStyle w:val="af"/>
        </w:rPr>
        <w:t>]</w:t>
      </w:r>
      <w:r>
        <w:t xml:space="preserve"> </w:t>
      </w:r>
      <w:hyperlink r:id="rId1" w:history="1">
        <w:r w:rsidRPr="00940930">
          <w:t>Erez Aiden</w:t>
        </w:r>
      </w:hyperlink>
      <w:r w:rsidRPr="00940930">
        <w:rPr>
          <w:rFonts w:hint="eastAsia"/>
          <w:color w:val="333333"/>
        </w:rPr>
        <w:t xml:space="preserve">. </w:t>
      </w:r>
      <w:r w:rsidRPr="00940930">
        <w:rPr>
          <w:i/>
          <w:color w:val="333333"/>
        </w:rPr>
        <w:t>Big Data and an Emerging Science of Human History</w:t>
      </w:r>
      <w:r w:rsidRPr="00940930">
        <w:rPr>
          <w:rFonts w:hint="eastAsia"/>
          <w:color w:val="333333"/>
        </w:rPr>
        <w:t xml:space="preserve">. [M], </w:t>
      </w:r>
      <w:r w:rsidRPr="00940930">
        <w:rPr>
          <w:color w:val="333333"/>
        </w:rPr>
        <w:t>Riverhead</w:t>
      </w:r>
      <w:r w:rsidRPr="00940930">
        <w:rPr>
          <w:rFonts w:hint="eastAsia"/>
          <w:color w:val="333333"/>
        </w:rPr>
        <w:t>, 2013.p.56.</w:t>
      </w:r>
    </w:p>
  </w:endnote>
  <w:endnote w:id="2">
    <w:p w14:paraId="0D6917E5" w14:textId="77777777" w:rsidR="00561EFA" w:rsidRPr="0078733D" w:rsidRDefault="00561EFA" w:rsidP="005233C7">
      <w:pPr>
        <w:pStyle w:val="ad"/>
        <w:ind w:firstLineChars="0" w:firstLine="0"/>
        <w:rPr>
          <w:color w:val="333333"/>
        </w:rPr>
      </w:pPr>
      <w:r>
        <w:rPr>
          <w:rStyle w:val="af"/>
        </w:rPr>
        <w:t>[</w:t>
      </w:r>
      <w:r>
        <w:rPr>
          <w:rStyle w:val="af"/>
        </w:rPr>
        <w:endnoteRef/>
      </w:r>
      <w:r>
        <w:rPr>
          <w:rStyle w:val="af"/>
        </w:rPr>
        <w:t>]</w:t>
      </w:r>
      <w:r>
        <w:t xml:space="preserve"> </w:t>
      </w:r>
      <w:r w:rsidRPr="00940930">
        <w:rPr>
          <w:rFonts w:hint="eastAsia"/>
          <w:color w:val="333333"/>
        </w:rPr>
        <w:t xml:space="preserve">Nathan Marz. </w:t>
      </w:r>
      <w:r w:rsidRPr="00940930">
        <w:rPr>
          <w:rFonts w:hint="eastAsia"/>
          <w:i/>
          <w:color w:val="333333"/>
        </w:rPr>
        <w:t>Big Data: Principles and Best Practices of Scalable Realtime Data Systems..</w:t>
      </w:r>
      <w:r w:rsidRPr="00940930">
        <w:rPr>
          <w:rFonts w:hint="eastAsia"/>
          <w:color w:val="333333"/>
        </w:rPr>
        <w:t xml:space="preserve"> [M].Auerbach, 2014.p.154.</w:t>
      </w:r>
    </w:p>
  </w:endnote>
  <w:endnote w:id="3">
    <w:p w14:paraId="13C66152" w14:textId="77777777" w:rsidR="00561EFA" w:rsidRPr="00185B50" w:rsidRDefault="00561EFA" w:rsidP="006D2DF6">
      <w:pPr>
        <w:ind w:firstLineChars="0" w:firstLine="0"/>
        <w:rPr>
          <w:rFonts w:ascii="宋体" w:eastAsia="宋体" w:hAnsi="宋体"/>
          <w:sz w:val="18"/>
          <w:szCs w:val="18"/>
        </w:rPr>
      </w:pPr>
      <w:r w:rsidRPr="00185B50">
        <w:rPr>
          <w:rStyle w:val="af"/>
          <w:rFonts w:ascii="宋体" w:eastAsia="宋体" w:hAnsi="宋体"/>
        </w:rPr>
        <w:t>[</w:t>
      </w:r>
      <w:r w:rsidRPr="00185B50">
        <w:rPr>
          <w:rStyle w:val="af"/>
          <w:rFonts w:ascii="宋体" w:eastAsia="宋体" w:hAnsi="宋体"/>
        </w:rPr>
        <w:endnoteRef/>
      </w:r>
      <w:r w:rsidRPr="00185B50">
        <w:rPr>
          <w:rStyle w:val="af"/>
          <w:rFonts w:ascii="宋体" w:eastAsia="宋体" w:hAnsi="宋体"/>
        </w:rPr>
        <w:t>]</w:t>
      </w:r>
      <w:r w:rsidRPr="00185B50">
        <w:rPr>
          <w:rFonts w:ascii="宋体" w:eastAsia="宋体" w:hAnsi="宋体" w:hint="eastAsia"/>
          <w:sz w:val="18"/>
          <w:szCs w:val="18"/>
        </w:rPr>
        <w:t>刘大椿：在真与善之间——科技时代的伦理问题与道德抉择</w:t>
      </w:r>
      <w:r w:rsidRPr="00185B50">
        <w:rPr>
          <w:rFonts w:ascii="宋体" w:eastAsia="宋体" w:hAnsi="宋体"/>
          <w:sz w:val="18"/>
          <w:szCs w:val="18"/>
        </w:rPr>
        <w:t>[M].</w:t>
      </w:r>
      <w:r w:rsidRPr="00185B50">
        <w:rPr>
          <w:rFonts w:ascii="宋体" w:eastAsia="宋体" w:hAnsi="宋体" w:hint="eastAsia"/>
          <w:sz w:val="18"/>
          <w:szCs w:val="18"/>
        </w:rPr>
        <w:t>北京：中国社会科学出版社，</w:t>
      </w:r>
      <w:r w:rsidRPr="00185B50">
        <w:rPr>
          <w:rFonts w:ascii="宋体" w:eastAsia="宋体" w:hAnsi="宋体"/>
          <w:sz w:val="18"/>
          <w:szCs w:val="18"/>
        </w:rPr>
        <w:t>2000.</w:t>
      </w:r>
    </w:p>
    <w:p w14:paraId="3C9031F3" w14:textId="77777777" w:rsidR="00561EFA" w:rsidRDefault="00561EFA" w:rsidP="006D2DF6">
      <w:pPr>
        <w:ind w:firstLineChars="0" w:firstLine="0"/>
        <w:rPr>
          <w:sz w:val="18"/>
          <w:szCs w:val="18"/>
        </w:rPr>
      </w:pPr>
    </w:p>
    <w:p w14:paraId="02D902BC" w14:textId="77777777" w:rsidR="00561EFA" w:rsidRDefault="00561EFA" w:rsidP="006D2DF6">
      <w:pPr>
        <w:ind w:firstLineChars="0" w:firstLine="0"/>
        <w:rPr>
          <w:sz w:val="18"/>
          <w:szCs w:val="18"/>
        </w:rPr>
      </w:pPr>
    </w:p>
    <w:p w14:paraId="5A4A9666" w14:textId="77777777" w:rsidR="00561EFA" w:rsidRDefault="00561EFA" w:rsidP="006D2DF6">
      <w:pPr>
        <w:ind w:firstLineChars="0" w:firstLine="0"/>
        <w:rPr>
          <w:sz w:val="18"/>
          <w:szCs w:val="18"/>
        </w:rPr>
      </w:pPr>
    </w:p>
    <w:p w14:paraId="7A78B86C" w14:textId="77777777" w:rsidR="00561EFA" w:rsidRDefault="00561EFA" w:rsidP="006D2DF6">
      <w:pPr>
        <w:ind w:firstLineChars="0" w:firstLine="0"/>
        <w:rPr>
          <w:sz w:val="18"/>
          <w:szCs w:val="18"/>
        </w:rPr>
      </w:pPr>
    </w:p>
    <w:p w14:paraId="0447F143" w14:textId="77777777" w:rsidR="00561EFA" w:rsidRDefault="00561EFA" w:rsidP="006D2DF6">
      <w:pPr>
        <w:ind w:firstLineChars="0" w:firstLine="0"/>
        <w:rPr>
          <w:sz w:val="18"/>
          <w:szCs w:val="18"/>
        </w:rPr>
      </w:pPr>
    </w:p>
    <w:p w14:paraId="56FF4BB7" w14:textId="77777777" w:rsidR="00561EFA" w:rsidRDefault="00561EFA" w:rsidP="006D2DF6">
      <w:pPr>
        <w:ind w:firstLineChars="0" w:firstLine="0"/>
        <w:rPr>
          <w:sz w:val="18"/>
          <w:szCs w:val="18"/>
        </w:rPr>
      </w:pPr>
    </w:p>
    <w:p w14:paraId="1B08840C" w14:textId="77777777" w:rsidR="00561EFA" w:rsidRDefault="00561EFA" w:rsidP="006D2DF6">
      <w:pPr>
        <w:ind w:firstLineChars="0" w:firstLine="0"/>
        <w:rPr>
          <w:sz w:val="18"/>
          <w:szCs w:val="18"/>
        </w:rPr>
      </w:pPr>
    </w:p>
    <w:p w14:paraId="30BE8EA9" w14:textId="77777777" w:rsidR="00561EFA" w:rsidRDefault="00561EFA" w:rsidP="006D2DF6">
      <w:pPr>
        <w:ind w:firstLineChars="0" w:firstLine="0"/>
        <w:rPr>
          <w:sz w:val="18"/>
          <w:szCs w:val="18"/>
        </w:rPr>
      </w:pPr>
    </w:p>
    <w:p w14:paraId="1973BC1E" w14:textId="77777777" w:rsidR="00561EFA" w:rsidRDefault="00561EFA" w:rsidP="006D2DF6">
      <w:pPr>
        <w:ind w:firstLineChars="0" w:firstLine="0"/>
        <w:rPr>
          <w:sz w:val="18"/>
          <w:szCs w:val="18"/>
        </w:rPr>
      </w:pPr>
    </w:p>
    <w:p w14:paraId="080492C2" w14:textId="77777777" w:rsidR="00561EFA" w:rsidRDefault="00561EFA" w:rsidP="006D2DF6">
      <w:pPr>
        <w:ind w:firstLineChars="0" w:firstLine="0"/>
        <w:rPr>
          <w:sz w:val="18"/>
          <w:szCs w:val="18"/>
        </w:rPr>
      </w:pPr>
    </w:p>
    <w:p w14:paraId="327ED75F" w14:textId="77777777" w:rsidR="00561EFA" w:rsidRDefault="00561EFA" w:rsidP="006D2DF6">
      <w:pPr>
        <w:ind w:firstLineChars="0" w:firstLine="0"/>
        <w:rPr>
          <w:sz w:val="18"/>
          <w:szCs w:val="18"/>
        </w:rPr>
      </w:pPr>
    </w:p>
    <w:p w14:paraId="47192882" w14:textId="77777777" w:rsidR="00561EFA" w:rsidRDefault="00561EFA" w:rsidP="006D2DF6">
      <w:pPr>
        <w:ind w:firstLineChars="0" w:firstLine="0"/>
        <w:rPr>
          <w:sz w:val="18"/>
          <w:szCs w:val="18"/>
        </w:rPr>
      </w:pPr>
    </w:p>
    <w:p w14:paraId="2B33EAA1" w14:textId="77777777" w:rsidR="00561EFA" w:rsidRDefault="00561EFA" w:rsidP="006D2DF6">
      <w:pPr>
        <w:ind w:firstLineChars="0" w:firstLine="0"/>
        <w:rPr>
          <w:sz w:val="18"/>
          <w:szCs w:val="18"/>
        </w:rPr>
      </w:pPr>
    </w:p>
    <w:p w14:paraId="01BCEF72" w14:textId="77777777" w:rsidR="00561EFA" w:rsidRDefault="00561EFA" w:rsidP="006D2DF6">
      <w:pPr>
        <w:ind w:firstLineChars="0" w:firstLine="0"/>
        <w:rPr>
          <w:sz w:val="18"/>
          <w:szCs w:val="18"/>
        </w:rPr>
      </w:pPr>
    </w:p>
    <w:p w14:paraId="483A8A6E" w14:textId="77777777" w:rsidR="00561EFA" w:rsidRDefault="00561EFA" w:rsidP="006D2DF6">
      <w:pPr>
        <w:ind w:firstLineChars="0" w:firstLine="0"/>
        <w:rPr>
          <w:sz w:val="18"/>
          <w:szCs w:val="18"/>
        </w:rPr>
      </w:pPr>
    </w:p>
    <w:p w14:paraId="08DD89A4" w14:textId="77777777" w:rsidR="00561EFA" w:rsidRDefault="00561EFA" w:rsidP="006D2DF6">
      <w:pPr>
        <w:ind w:firstLineChars="0" w:firstLine="0"/>
        <w:rPr>
          <w:sz w:val="18"/>
          <w:szCs w:val="18"/>
        </w:rPr>
      </w:pPr>
    </w:p>
    <w:p w14:paraId="35F5FD5E" w14:textId="77777777" w:rsidR="00561EFA" w:rsidRDefault="00561EFA" w:rsidP="006D2DF6">
      <w:pPr>
        <w:ind w:firstLineChars="0" w:firstLine="0"/>
        <w:rPr>
          <w:sz w:val="18"/>
          <w:szCs w:val="18"/>
        </w:rPr>
      </w:pPr>
    </w:p>
    <w:p w14:paraId="3905E01B" w14:textId="77777777" w:rsidR="00561EFA" w:rsidRDefault="00561EFA" w:rsidP="006D2DF6">
      <w:pPr>
        <w:ind w:firstLineChars="0" w:firstLine="0"/>
        <w:rPr>
          <w:sz w:val="18"/>
          <w:szCs w:val="18"/>
        </w:rPr>
      </w:pPr>
    </w:p>
    <w:p w14:paraId="3173474C" w14:textId="77777777" w:rsidR="00561EFA" w:rsidRDefault="00561EFA" w:rsidP="006D2DF6">
      <w:pPr>
        <w:ind w:firstLineChars="0" w:firstLine="0"/>
        <w:rPr>
          <w:sz w:val="18"/>
          <w:szCs w:val="18"/>
        </w:rPr>
      </w:pPr>
    </w:p>
    <w:p w14:paraId="2E830022" w14:textId="77777777" w:rsidR="00561EFA" w:rsidRDefault="00561EFA" w:rsidP="006D2DF6">
      <w:pPr>
        <w:ind w:firstLineChars="0" w:firstLine="0"/>
        <w:rPr>
          <w:sz w:val="18"/>
          <w:szCs w:val="18"/>
        </w:rPr>
      </w:pPr>
    </w:p>
    <w:p w14:paraId="72A8E3CD" w14:textId="77777777" w:rsidR="00561EFA" w:rsidRDefault="00561EFA" w:rsidP="006D2DF6">
      <w:pPr>
        <w:ind w:firstLineChars="0" w:firstLine="0"/>
        <w:rPr>
          <w:sz w:val="18"/>
          <w:szCs w:val="18"/>
        </w:rPr>
      </w:pPr>
    </w:p>
    <w:p w14:paraId="54382C4D" w14:textId="77777777" w:rsidR="00561EFA" w:rsidRDefault="00561EFA" w:rsidP="006D2DF6">
      <w:pPr>
        <w:ind w:firstLineChars="0" w:firstLine="0"/>
        <w:rPr>
          <w:sz w:val="18"/>
          <w:szCs w:val="18"/>
        </w:rPr>
      </w:pPr>
    </w:p>
    <w:p w14:paraId="0A08777E" w14:textId="77777777" w:rsidR="00561EFA" w:rsidRDefault="00561EFA" w:rsidP="006D2DF6">
      <w:pPr>
        <w:ind w:firstLineChars="0" w:firstLine="0"/>
        <w:rPr>
          <w:sz w:val="18"/>
          <w:szCs w:val="18"/>
        </w:rPr>
      </w:pPr>
    </w:p>
    <w:p w14:paraId="01DCD75F" w14:textId="77777777" w:rsidR="00185B50" w:rsidRDefault="00185B50" w:rsidP="006D2DF6">
      <w:pPr>
        <w:ind w:firstLineChars="0" w:firstLine="0"/>
        <w:rPr>
          <w:sz w:val="18"/>
          <w:szCs w:val="18"/>
        </w:rPr>
      </w:pPr>
    </w:p>
    <w:p w14:paraId="103F0CA4" w14:textId="77777777" w:rsidR="00561EFA" w:rsidRPr="00853939" w:rsidRDefault="00561EFA" w:rsidP="00561EFA">
      <w:pPr>
        <w:adjustRightInd w:val="0"/>
        <w:snapToGrid w:val="0"/>
        <w:ind w:firstLineChars="0" w:firstLine="0"/>
        <w:jc w:val="center"/>
        <w:rPr>
          <w:rFonts w:ascii="Times New Roman" w:hAnsi="Times New Roman"/>
        </w:rPr>
      </w:pPr>
      <w:r w:rsidRPr="003A3192">
        <w:rPr>
          <w:rFonts w:ascii="Times New Roman" w:hAnsi="Times New Roman"/>
        </w:rPr>
        <w:t>The Development and the Essential Technology of Ideological and Political Education under the Influence of Big Data</w:t>
      </w:r>
    </w:p>
    <w:p w14:paraId="5DD49ABD" w14:textId="77777777" w:rsidR="00561EFA" w:rsidRPr="00185B50" w:rsidRDefault="00561EFA" w:rsidP="00561EFA">
      <w:pPr>
        <w:adjustRightInd w:val="0"/>
        <w:snapToGrid w:val="0"/>
        <w:ind w:firstLine="630"/>
        <w:rPr>
          <w:rFonts w:ascii="Times New Roman" w:hAnsi="Times New Roman"/>
        </w:rPr>
      </w:pPr>
    </w:p>
    <w:p w14:paraId="4041271E" w14:textId="77777777" w:rsidR="00561EFA" w:rsidRPr="00853939" w:rsidRDefault="00561EFA" w:rsidP="00561EFA">
      <w:pPr>
        <w:adjustRightInd w:val="0"/>
        <w:snapToGrid w:val="0"/>
        <w:ind w:firstLine="630"/>
        <w:jc w:val="both"/>
        <w:rPr>
          <w:rFonts w:ascii="Times New Roman" w:hAnsi="Times New Roman"/>
        </w:rPr>
      </w:pPr>
      <w:r w:rsidRPr="00853939">
        <w:rPr>
          <w:rFonts w:ascii="Times New Roman" w:hAnsi="Times New Roman"/>
        </w:rPr>
        <w:t>Abstract: the coming of big data has impacted on the social development logic and its trends.</w:t>
      </w:r>
      <w:r>
        <w:rPr>
          <w:rFonts w:ascii="Times New Roman" w:hAnsi="Times New Roman" w:hint="eastAsia"/>
        </w:rPr>
        <w:t xml:space="preserve"> </w:t>
      </w:r>
      <w:r>
        <w:rPr>
          <w:rFonts w:ascii="Times New Roman" w:hAnsi="Times New Roman"/>
        </w:rPr>
        <w:t>T</w:t>
      </w:r>
      <w:r>
        <w:rPr>
          <w:rFonts w:ascii="Times New Roman" w:hAnsi="Times New Roman" w:hint="eastAsia"/>
        </w:rPr>
        <w:t xml:space="preserve">he integration between </w:t>
      </w:r>
      <w:r>
        <w:rPr>
          <w:rFonts w:ascii="Times New Roman" w:hAnsi="Times New Roman"/>
        </w:rPr>
        <w:t xml:space="preserve">university ideological and political education and big data is </w:t>
      </w:r>
      <w:r>
        <w:rPr>
          <w:rFonts w:ascii="Times New Roman" w:hAnsi="Times New Roman" w:hint="eastAsia"/>
        </w:rPr>
        <w:t xml:space="preserve">an inevitable tendency. </w:t>
      </w:r>
      <w:r>
        <w:rPr>
          <w:rFonts w:ascii="Times New Roman" w:hAnsi="Times New Roman"/>
        </w:rPr>
        <w:t>T</w:t>
      </w:r>
      <w:r>
        <w:rPr>
          <w:rFonts w:ascii="Times New Roman" w:hAnsi="Times New Roman" w:hint="eastAsia"/>
        </w:rPr>
        <w:t xml:space="preserve">he big data technology has promoted </w:t>
      </w:r>
      <w:r>
        <w:rPr>
          <w:rFonts w:ascii="Times New Roman" w:hAnsi="Times New Roman"/>
        </w:rPr>
        <w:t>university ideological and political education</w:t>
      </w:r>
      <w:r>
        <w:rPr>
          <w:rFonts w:ascii="Times New Roman" w:hAnsi="Times New Roman" w:hint="eastAsia"/>
        </w:rPr>
        <w:t xml:space="preserve"> through its </w:t>
      </w:r>
      <w:r w:rsidRPr="0069327A">
        <w:rPr>
          <w:rFonts w:ascii="Times New Roman" w:hAnsi="Times New Roman"/>
        </w:rPr>
        <w:t>capability and attribute</w:t>
      </w:r>
      <w:r>
        <w:rPr>
          <w:rFonts w:ascii="Times New Roman" w:hAnsi="Times New Roman" w:hint="eastAsia"/>
        </w:rPr>
        <w:t xml:space="preserve">. </w:t>
      </w:r>
      <w:r>
        <w:rPr>
          <w:rFonts w:ascii="Times New Roman" w:hAnsi="Times New Roman"/>
        </w:rPr>
        <w:t>I</w:t>
      </w:r>
      <w:r>
        <w:rPr>
          <w:rFonts w:ascii="Times New Roman" w:hAnsi="Times New Roman" w:hint="eastAsia"/>
        </w:rPr>
        <w:t xml:space="preserve">ts essential technic has been accepted by most of the universities. Most technic tools such as Hadoop </w:t>
      </w:r>
      <w:r>
        <w:rPr>
          <w:rFonts w:ascii="Times New Roman" w:hAnsi="Times New Roman"/>
        </w:rPr>
        <w:t>have</w:t>
      </w:r>
      <w:r>
        <w:rPr>
          <w:rFonts w:ascii="Times New Roman" w:hAnsi="Times New Roman" w:hint="eastAsia"/>
        </w:rPr>
        <w:t xml:space="preserve"> become a daily method for </w:t>
      </w:r>
      <w:r>
        <w:rPr>
          <w:rFonts w:ascii="Times New Roman" w:hAnsi="Times New Roman"/>
        </w:rPr>
        <w:t>university ideological and political education</w:t>
      </w:r>
      <w:r>
        <w:rPr>
          <w:rFonts w:ascii="Times New Roman" w:hAnsi="Times New Roman" w:hint="eastAsia"/>
        </w:rPr>
        <w:t xml:space="preserve"> employer to mine and analyze the </w:t>
      </w:r>
      <w:r>
        <w:rPr>
          <w:rFonts w:ascii="Times New Roman" w:hAnsi="Times New Roman"/>
        </w:rPr>
        <w:t>dat</w:t>
      </w:r>
      <w:r>
        <w:rPr>
          <w:rFonts w:ascii="Times New Roman" w:hAnsi="Times New Roman" w:hint="eastAsia"/>
        </w:rPr>
        <w:t xml:space="preserve">a. </w:t>
      </w:r>
      <w:r>
        <w:rPr>
          <w:rFonts w:ascii="Times New Roman" w:hAnsi="Times New Roman"/>
        </w:rPr>
        <w:t>H</w:t>
      </w:r>
      <w:r>
        <w:rPr>
          <w:rFonts w:ascii="Times New Roman" w:hAnsi="Times New Roman" w:hint="eastAsia"/>
        </w:rPr>
        <w:t xml:space="preserve">ow to keep the campus data safe, and </w:t>
      </w:r>
      <w:r w:rsidRPr="003A3192">
        <w:rPr>
          <w:rFonts w:ascii="Times New Roman" w:hAnsi="Times New Roman"/>
        </w:rPr>
        <w:t>increase efficiency</w:t>
      </w:r>
      <w:r>
        <w:rPr>
          <w:rFonts w:ascii="Times New Roman" w:hAnsi="Times New Roman" w:hint="eastAsia"/>
        </w:rPr>
        <w:t xml:space="preserve"> of the campus culture development has become a difficult task for us.</w:t>
      </w:r>
    </w:p>
    <w:p w14:paraId="1E86774D" w14:textId="77777777" w:rsidR="00561EFA" w:rsidRPr="0069327A" w:rsidRDefault="00561EFA" w:rsidP="00561EFA">
      <w:pPr>
        <w:ind w:firstLine="630"/>
        <w:rPr>
          <w:rFonts w:ascii="Times New Roman" w:hAnsi="Times New Roman"/>
        </w:rPr>
      </w:pPr>
      <w:r>
        <w:rPr>
          <w:rFonts w:ascii="Times New Roman" w:hAnsi="Times New Roman" w:hint="eastAsia"/>
        </w:rPr>
        <w:t xml:space="preserve">Keywords: Big Data    </w:t>
      </w:r>
      <w:r>
        <w:rPr>
          <w:rFonts w:ascii="Times New Roman" w:hAnsi="Times New Roman"/>
        </w:rPr>
        <w:t>ideological and political education</w:t>
      </w:r>
      <w:r>
        <w:rPr>
          <w:rFonts w:ascii="Times New Roman" w:hAnsi="Times New Roman" w:hint="eastAsia"/>
        </w:rPr>
        <w:t xml:space="preserve">   technic    data security</w:t>
      </w:r>
    </w:p>
    <w:p w14:paraId="279B90CD" w14:textId="77777777" w:rsidR="00561EFA" w:rsidRDefault="00561EFA" w:rsidP="00477FC2">
      <w:pPr>
        <w:tabs>
          <w:tab w:val="left" w:pos="869"/>
        </w:tabs>
        <w:ind w:firstLineChars="0" w:firstLine="0"/>
      </w:pPr>
    </w:p>
    <w:p w14:paraId="160EDB6C" w14:textId="77777777" w:rsidR="004E44D1" w:rsidRPr="00185B50" w:rsidRDefault="00561EFA" w:rsidP="00185B50">
      <w:pPr>
        <w:tabs>
          <w:tab w:val="left" w:pos="869"/>
        </w:tabs>
        <w:ind w:firstLine="560"/>
        <w:rPr>
          <w:rFonts w:ascii="仿宋" w:eastAsia="仿宋" w:hAnsi="仿宋"/>
          <w:sz w:val="28"/>
          <w:szCs w:val="24"/>
        </w:rPr>
      </w:pPr>
      <w:r w:rsidRPr="00185B50">
        <w:rPr>
          <w:rFonts w:ascii="仿宋" w:eastAsia="仿宋" w:hAnsi="仿宋" w:hint="eastAsia"/>
          <w:sz w:val="28"/>
          <w:szCs w:val="24"/>
        </w:rPr>
        <w:t>作者信息：</w:t>
      </w:r>
    </w:p>
    <w:p w14:paraId="530474A2" w14:textId="77777777" w:rsidR="00561EFA" w:rsidRPr="00185B50" w:rsidRDefault="00185B50" w:rsidP="00561EFA">
      <w:pPr>
        <w:tabs>
          <w:tab w:val="left" w:pos="869"/>
        </w:tabs>
        <w:ind w:firstLine="560"/>
        <w:rPr>
          <w:rFonts w:ascii="仿宋" w:eastAsia="仿宋" w:hAnsi="仿宋"/>
          <w:sz w:val="28"/>
          <w:szCs w:val="24"/>
        </w:rPr>
      </w:pPr>
      <w:r w:rsidRPr="00185B50">
        <w:rPr>
          <w:rFonts w:ascii="仿宋" w:eastAsia="仿宋" w:hAnsi="仿宋" w:hint="eastAsia"/>
          <w:sz w:val="28"/>
          <w:szCs w:val="24"/>
        </w:rPr>
        <w:t xml:space="preserve">姓名：刘晓  </w:t>
      </w:r>
      <w:r w:rsidR="00561EFA" w:rsidRPr="00185B50">
        <w:rPr>
          <w:rFonts w:ascii="仿宋" w:eastAsia="仿宋" w:hAnsi="仿宋" w:hint="eastAsia"/>
          <w:sz w:val="28"/>
          <w:szCs w:val="24"/>
        </w:rPr>
        <w:t>性别：</w:t>
      </w:r>
      <w:r w:rsidRPr="00185B50">
        <w:rPr>
          <w:rFonts w:ascii="仿宋" w:eastAsia="仿宋" w:hAnsi="仿宋" w:hint="eastAsia"/>
          <w:sz w:val="28"/>
          <w:szCs w:val="24"/>
        </w:rPr>
        <w:t xml:space="preserve">女 </w:t>
      </w:r>
      <w:r w:rsidR="00561EFA" w:rsidRPr="00185B50">
        <w:rPr>
          <w:rFonts w:ascii="仿宋" w:eastAsia="仿宋" w:hAnsi="仿宋" w:hint="eastAsia"/>
          <w:sz w:val="28"/>
          <w:szCs w:val="24"/>
        </w:rPr>
        <w:t xml:space="preserve"> 籍贯：</w:t>
      </w:r>
      <w:r w:rsidRPr="00185B50">
        <w:rPr>
          <w:rFonts w:ascii="仿宋" w:eastAsia="仿宋" w:hAnsi="仿宋" w:hint="eastAsia"/>
          <w:sz w:val="28"/>
          <w:szCs w:val="24"/>
        </w:rPr>
        <w:t>山东潍坊</w:t>
      </w:r>
    </w:p>
    <w:p w14:paraId="6CFB3FBE" w14:textId="77777777" w:rsidR="00561EFA" w:rsidRPr="00185B50" w:rsidRDefault="00561EFA" w:rsidP="00185B50">
      <w:pPr>
        <w:tabs>
          <w:tab w:val="left" w:pos="869"/>
        </w:tabs>
        <w:ind w:firstLine="560"/>
        <w:rPr>
          <w:rFonts w:ascii="仿宋" w:eastAsia="仿宋" w:hAnsi="仿宋"/>
          <w:sz w:val="28"/>
          <w:szCs w:val="24"/>
        </w:rPr>
      </w:pPr>
      <w:r w:rsidRPr="00185B50">
        <w:rPr>
          <w:rFonts w:ascii="仿宋" w:eastAsia="仿宋" w:hAnsi="仿宋" w:hint="eastAsia"/>
          <w:sz w:val="28"/>
          <w:szCs w:val="24"/>
        </w:rPr>
        <w:t>工作单位：</w:t>
      </w:r>
      <w:r w:rsidR="00185B50" w:rsidRPr="00185B50">
        <w:rPr>
          <w:rFonts w:ascii="仿宋" w:eastAsia="仿宋" w:hAnsi="仿宋" w:hint="eastAsia"/>
          <w:sz w:val="28"/>
          <w:szCs w:val="24"/>
        </w:rPr>
        <w:t>北京师范大学</w:t>
      </w:r>
    </w:p>
    <w:p w14:paraId="7DC95481" w14:textId="77777777" w:rsidR="00561EFA" w:rsidRPr="00C76EC1" w:rsidRDefault="00561EFA" w:rsidP="00C76EC1">
      <w:pPr>
        <w:spacing w:line="270" w:lineRule="atLeast"/>
        <w:ind w:firstLineChars="0" w:firstLine="0"/>
        <w:rPr>
          <w:rFonts w:ascii="&amp;quot" w:eastAsia="宋体" w:hAnsi="&amp;quot" w:cs="宋体" w:hint="eastAsia"/>
          <w:color w:val="C7CCD1"/>
          <w:kern w:val="0"/>
          <w:sz w:val="18"/>
          <w:szCs w:val="18"/>
        </w:rPr>
      </w:pPr>
      <w:r w:rsidRPr="00185B50">
        <w:rPr>
          <w:rFonts w:ascii="仿宋" w:eastAsia="仿宋" w:hAnsi="仿宋" w:hint="eastAsia"/>
          <w:sz w:val="28"/>
          <w:szCs w:val="24"/>
        </w:rPr>
        <w:t>联系方式：</w:t>
      </w:r>
      <w:r w:rsidR="00185B50" w:rsidRPr="00185B50">
        <w:rPr>
          <w:rFonts w:ascii="仿宋" w:eastAsia="仿宋" w:hAnsi="仿宋" w:hint="eastAsia"/>
          <w:sz w:val="28"/>
          <w:szCs w:val="24"/>
        </w:rPr>
        <w:t>18811591510</w:t>
      </w:r>
      <w:r w:rsidRPr="00185B50">
        <w:rPr>
          <w:rFonts w:ascii="仿宋" w:eastAsia="仿宋" w:hAnsi="仿宋" w:hint="eastAsia"/>
          <w:sz w:val="28"/>
          <w:szCs w:val="24"/>
        </w:rPr>
        <w:t xml:space="preserve">    </w:t>
      </w:r>
      <w:r w:rsidR="00C76EC1">
        <w:rPr>
          <w:rFonts w:ascii="仿宋" w:eastAsia="仿宋" w:hAnsi="仿宋"/>
          <w:sz w:val="28"/>
          <w:szCs w:val="24"/>
        </w:rPr>
        <w:t>cupl.liuxiao@qq.com</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方正仿宋简体">
    <w:altName w:val="Malgun Gothic Semilight"/>
    <w:charset w:val="86"/>
    <w:family w:val="auto"/>
    <w:pitch w:val="variable"/>
    <w:sig w:usb0="00000000" w:usb1="080E0000" w:usb2="00000010" w:usb3="00000000" w:csb0="00040000" w:csb1="00000000"/>
  </w:font>
  <w:font w:name="方正小标宋简体">
    <w:altName w:val="Malgun Gothic Semilight"/>
    <w:charset w:val="86"/>
    <w:family w:val="auto"/>
    <w:pitch w:val="variable"/>
    <w:sig w:usb0="00000000" w:usb1="080E0000" w:usb2="00000010" w:usb3="00000000" w:csb0="00040000" w:csb1="00000000"/>
  </w:font>
  <w:font w:name="方正楷体简体">
    <w:altName w:val="Malgun Gothic Semilight"/>
    <w:charset w:val="86"/>
    <w:family w:val="auto"/>
    <w:pitch w:val="variable"/>
    <w:sig w:usb0="00000000"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仿宋">
    <w:panose1 w:val="02010609060101010101"/>
    <w:charset w:val="86"/>
    <w:family w:val="modern"/>
    <w:pitch w:val="fixed"/>
    <w:sig w:usb0="800002BF" w:usb1="38CF7CFA" w:usb2="00000016" w:usb3="00000000" w:csb0="00040001" w:csb1="00000000"/>
  </w:font>
  <w:font w:name="&amp;quot">
    <w:altName w:val="Times New Roman"/>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4E91CA" w14:textId="77777777" w:rsidR="001D5E79" w:rsidRDefault="001D5E79" w:rsidP="001D5E79">
    <w:pPr>
      <w:pStyle w:val="a6"/>
      <w:ind w:firstLine="37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072B0B" w14:textId="06F9B42C" w:rsidR="00643EBF" w:rsidRDefault="00643EBF" w:rsidP="00154A10">
    <w:pPr>
      <w:pStyle w:val="a6"/>
      <w:ind w:firstLine="378"/>
    </w:pPr>
    <w:r>
      <w:fldChar w:fldCharType="begin"/>
    </w:r>
    <w:r>
      <w:instrText>PAGE   \* MERGEFORMAT</w:instrText>
    </w:r>
    <w:r>
      <w:fldChar w:fldCharType="separate"/>
    </w:r>
    <w:r w:rsidR="00E1226A" w:rsidRPr="00E1226A">
      <w:rPr>
        <w:noProof/>
        <w:lang w:val="zh-CN"/>
      </w:rPr>
      <w:t>2</w:t>
    </w:r>
    <w:r>
      <w:fldChar w:fldCharType="end"/>
    </w:r>
  </w:p>
  <w:p w14:paraId="580B22F4" w14:textId="77777777" w:rsidR="00643EBF" w:rsidRDefault="00643EBF" w:rsidP="00154A10">
    <w:pPr>
      <w:pStyle w:val="a6"/>
      <w:ind w:firstLine="378"/>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1EDAB4" w14:textId="77777777" w:rsidR="001D5E79" w:rsidRDefault="001D5E79" w:rsidP="001D5E79">
    <w:pPr>
      <w:pStyle w:val="a6"/>
      <w:ind w:firstLine="37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9B9A17" w14:textId="77777777" w:rsidR="00DA0161" w:rsidRDefault="00DA0161" w:rsidP="00154A10">
      <w:pPr>
        <w:ind w:firstLine="630"/>
      </w:pPr>
      <w:r>
        <w:separator/>
      </w:r>
    </w:p>
  </w:footnote>
  <w:footnote w:type="continuationSeparator" w:id="0">
    <w:p w14:paraId="16121944" w14:textId="77777777" w:rsidR="00DA0161" w:rsidRDefault="00DA0161" w:rsidP="00154A10">
      <w:pPr>
        <w:ind w:firstLine="63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F60284" w14:textId="77777777" w:rsidR="001D5E79" w:rsidRDefault="001D5E79" w:rsidP="001D5E79">
    <w:pPr>
      <w:pStyle w:val="a4"/>
      <w:ind w:firstLine="378"/>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1E80E3" w14:textId="77777777" w:rsidR="001D5E79" w:rsidRDefault="001D5E79" w:rsidP="001D5E79">
    <w:pPr>
      <w:pStyle w:val="a4"/>
      <w:ind w:firstLine="378"/>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刘晓">
    <w15:presenceInfo w15:providerId="None" w15:userId="刘晓"/>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trackRevisions/>
  <w:defaultTabStop w:val="420"/>
  <w:drawingGridVerticalSpacing w:val="156"/>
  <w:displayHorizontalDrawingGridEvery w:val="0"/>
  <w:displayVerticalDrawingGridEvery w:val="2"/>
  <w:characterSpacingControl w:val="compressPunctuation"/>
  <w:hdrShapeDefaults>
    <o:shapedefaults v:ext="edit" spidmax="2049"/>
  </w:hdrShapeDefaults>
  <w:footnotePr>
    <w:numFmt w:val="decimalEnclosedCircleChinese"/>
    <w:numRestart w:val="eachPage"/>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0CE2"/>
    <w:rsid w:val="00021A2C"/>
    <w:rsid w:val="00026EAA"/>
    <w:rsid w:val="00042E1E"/>
    <w:rsid w:val="00044124"/>
    <w:rsid w:val="00062DA9"/>
    <w:rsid w:val="0006610A"/>
    <w:rsid w:val="00071FE3"/>
    <w:rsid w:val="00075AE1"/>
    <w:rsid w:val="00076578"/>
    <w:rsid w:val="0008088F"/>
    <w:rsid w:val="00091026"/>
    <w:rsid w:val="0009597B"/>
    <w:rsid w:val="000A1AB7"/>
    <w:rsid w:val="000B284D"/>
    <w:rsid w:val="000B6101"/>
    <w:rsid w:val="000C3617"/>
    <w:rsid w:val="000E24DE"/>
    <w:rsid w:val="000F3345"/>
    <w:rsid w:val="001038CA"/>
    <w:rsid w:val="00143440"/>
    <w:rsid w:val="00151DDD"/>
    <w:rsid w:val="00154A10"/>
    <w:rsid w:val="001672BC"/>
    <w:rsid w:val="00170FFB"/>
    <w:rsid w:val="00173E4A"/>
    <w:rsid w:val="001755BF"/>
    <w:rsid w:val="00180B03"/>
    <w:rsid w:val="00185B50"/>
    <w:rsid w:val="001B19B8"/>
    <w:rsid w:val="001B5753"/>
    <w:rsid w:val="001B652C"/>
    <w:rsid w:val="001B6A78"/>
    <w:rsid w:val="001D1B92"/>
    <w:rsid w:val="001D1ED1"/>
    <w:rsid w:val="001D5E79"/>
    <w:rsid w:val="001E12FD"/>
    <w:rsid w:val="001E3D60"/>
    <w:rsid w:val="001E790B"/>
    <w:rsid w:val="001F7BC2"/>
    <w:rsid w:val="001F7C8C"/>
    <w:rsid w:val="00206868"/>
    <w:rsid w:val="0021021F"/>
    <w:rsid w:val="00213D9A"/>
    <w:rsid w:val="00214644"/>
    <w:rsid w:val="002246D1"/>
    <w:rsid w:val="00243135"/>
    <w:rsid w:val="00244CE5"/>
    <w:rsid w:val="00253734"/>
    <w:rsid w:val="00256EB3"/>
    <w:rsid w:val="00280CEE"/>
    <w:rsid w:val="00286C24"/>
    <w:rsid w:val="002927D0"/>
    <w:rsid w:val="00297E81"/>
    <w:rsid w:val="002A7752"/>
    <w:rsid w:val="002B2805"/>
    <w:rsid w:val="002D39B9"/>
    <w:rsid w:val="002D4060"/>
    <w:rsid w:val="002D56F0"/>
    <w:rsid w:val="002E2F02"/>
    <w:rsid w:val="002F07E1"/>
    <w:rsid w:val="0030304E"/>
    <w:rsid w:val="0030310E"/>
    <w:rsid w:val="003045D3"/>
    <w:rsid w:val="00306BBE"/>
    <w:rsid w:val="00324D04"/>
    <w:rsid w:val="00325382"/>
    <w:rsid w:val="0035515D"/>
    <w:rsid w:val="003606C3"/>
    <w:rsid w:val="00370A49"/>
    <w:rsid w:val="00372F9E"/>
    <w:rsid w:val="00377A55"/>
    <w:rsid w:val="00382E5C"/>
    <w:rsid w:val="00394FCC"/>
    <w:rsid w:val="003A3192"/>
    <w:rsid w:val="003B1C90"/>
    <w:rsid w:val="003B4A62"/>
    <w:rsid w:val="003D588B"/>
    <w:rsid w:val="003D61C1"/>
    <w:rsid w:val="003E2E09"/>
    <w:rsid w:val="00412657"/>
    <w:rsid w:val="0041461A"/>
    <w:rsid w:val="00424720"/>
    <w:rsid w:val="0042751A"/>
    <w:rsid w:val="00435BB9"/>
    <w:rsid w:val="00453813"/>
    <w:rsid w:val="00460CE2"/>
    <w:rsid w:val="0047580B"/>
    <w:rsid w:val="00476297"/>
    <w:rsid w:val="00477FC2"/>
    <w:rsid w:val="00482302"/>
    <w:rsid w:val="004867CB"/>
    <w:rsid w:val="00491049"/>
    <w:rsid w:val="00494A99"/>
    <w:rsid w:val="00497162"/>
    <w:rsid w:val="004A6DD3"/>
    <w:rsid w:val="004B7CD6"/>
    <w:rsid w:val="004C04F3"/>
    <w:rsid w:val="004D3FD9"/>
    <w:rsid w:val="004E4302"/>
    <w:rsid w:val="004E44D1"/>
    <w:rsid w:val="004F663D"/>
    <w:rsid w:val="004F6C82"/>
    <w:rsid w:val="00502C6D"/>
    <w:rsid w:val="00505823"/>
    <w:rsid w:val="00510759"/>
    <w:rsid w:val="005233C7"/>
    <w:rsid w:val="00526F9D"/>
    <w:rsid w:val="00527683"/>
    <w:rsid w:val="00531216"/>
    <w:rsid w:val="00547A8C"/>
    <w:rsid w:val="00552BEE"/>
    <w:rsid w:val="0055368A"/>
    <w:rsid w:val="00561EFA"/>
    <w:rsid w:val="0056654D"/>
    <w:rsid w:val="00566C38"/>
    <w:rsid w:val="005D023F"/>
    <w:rsid w:val="005F0777"/>
    <w:rsid w:val="005F59DA"/>
    <w:rsid w:val="00613A56"/>
    <w:rsid w:val="006210EE"/>
    <w:rsid w:val="00621D54"/>
    <w:rsid w:val="00637CF0"/>
    <w:rsid w:val="00643EBF"/>
    <w:rsid w:val="00661874"/>
    <w:rsid w:val="00672C27"/>
    <w:rsid w:val="00692A8C"/>
    <w:rsid w:val="0069327A"/>
    <w:rsid w:val="006C0F3E"/>
    <w:rsid w:val="006C58D9"/>
    <w:rsid w:val="006D166E"/>
    <w:rsid w:val="006D2DF6"/>
    <w:rsid w:val="006F12AB"/>
    <w:rsid w:val="006F2DD0"/>
    <w:rsid w:val="00717E90"/>
    <w:rsid w:val="00761A6F"/>
    <w:rsid w:val="0076279D"/>
    <w:rsid w:val="00772262"/>
    <w:rsid w:val="0078733D"/>
    <w:rsid w:val="00796CD6"/>
    <w:rsid w:val="00796DE1"/>
    <w:rsid w:val="007A2F03"/>
    <w:rsid w:val="007A56E5"/>
    <w:rsid w:val="007C531F"/>
    <w:rsid w:val="007C532B"/>
    <w:rsid w:val="007C7D2B"/>
    <w:rsid w:val="007C7DDF"/>
    <w:rsid w:val="007F62B8"/>
    <w:rsid w:val="008016D7"/>
    <w:rsid w:val="008049EF"/>
    <w:rsid w:val="00805AA9"/>
    <w:rsid w:val="00810260"/>
    <w:rsid w:val="00810FD1"/>
    <w:rsid w:val="0081648C"/>
    <w:rsid w:val="00816EE9"/>
    <w:rsid w:val="00820898"/>
    <w:rsid w:val="00822D09"/>
    <w:rsid w:val="008268D6"/>
    <w:rsid w:val="00830531"/>
    <w:rsid w:val="008350B1"/>
    <w:rsid w:val="00843052"/>
    <w:rsid w:val="00853939"/>
    <w:rsid w:val="00882BF5"/>
    <w:rsid w:val="008910CD"/>
    <w:rsid w:val="00892679"/>
    <w:rsid w:val="008A5392"/>
    <w:rsid w:val="008B21EE"/>
    <w:rsid w:val="008D20A6"/>
    <w:rsid w:val="008E2EC2"/>
    <w:rsid w:val="008E7917"/>
    <w:rsid w:val="008F5FA0"/>
    <w:rsid w:val="00905F7F"/>
    <w:rsid w:val="00907073"/>
    <w:rsid w:val="00907666"/>
    <w:rsid w:val="009312AD"/>
    <w:rsid w:val="00934330"/>
    <w:rsid w:val="00937064"/>
    <w:rsid w:val="00940930"/>
    <w:rsid w:val="009451CF"/>
    <w:rsid w:val="00945D75"/>
    <w:rsid w:val="00952242"/>
    <w:rsid w:val="00964E70"/>
    <w:rsid w:val="00982FBA"/>
    <w:rsid w:val="009B4520"/>
    <w:rsid w:val="009B7DBF"/>
    <w:rsid w:val="009E047D"/>
    <w:rsid w:val="009F4E83"/>
    <w:rsid w:val="00A03B5D"/>
    <w:rsid w:val="00A05033"/>
    <w:rsid w:val="00A106A3"/>
    <w:rsid w:val="00A14F24"/>
    <w:rsid w:val="00A47B14"/>
    <w:rsid w:val="00A64813"/>
    <w:rsid w:val="00A72633"/>
    <w:rsid w:val="00A755DD"/>
    <w:rsid w:val="00A76234"/>
    <w:rsid w:val="00A82A7A"/>
    <w:rsid w:val="00A86E84"/>
    <w:rsid w:val="00A90494"/>
    <w:rsid w:val="00AB4C7C"/>
    <w:rsid w:val="00AD488C"/>
    <w:rsid w:val="00B34CEE"/>
    <w:rsid w:val="00B44574"/>
    <w:rsid w:val="00B50B7F"/>
    <w:rsid w:val="00B5512C"/>
    <w:rsid w:val="00B76772"/>
    <w:rsid w:val="00BB269C"/>
    <w:rsid w:val="00BB54CB"/>
    <w:rsid w:val="00BD009E"/>
    <w:rsid w:val="00BF399B"/>
    <w:rsid w:val="00BF63BB"/>
    <w:rsid w:val="00C173A8"/>
    <w:rsid w:val="00C338B9"/>
    <w:rsid w:val="00C7159A"/>
    <w:rsid w:val="00C76632"/>
    <w:rsid w:val="00C76C89"/>
    <w:rsid w:val="00C76EC1"/>
    <w:rsid w:val="00C80489"/>
    <w:rsid w:val="00C81324"/>
    <w:rsid w:val="00C930AC"/>
    <w:rsid w:val="00C957D6"/>
    <w:rsid w:val="00CA5E37"/>
    <w:rsid w:val="00CB1EFD"/>
    <w:rsid w:val="00D1762F"/>
    <w:rsid w:val="00D50666"/>
    <w:rsid w:val="00D57BEE"/>
    <w:rsid w:val="00D62C30"/>
    <w:rsid w:val="00D8770F"/>
    <w:rsid w:val="00D90E35"/>
    <w:rsid w:val="00DA0161"/>
    <w:rsid w:val="00DC3CFE"/>
    <w:rsid w:val="00DC3D3B"/>
    <w:rsid w:val="00DD34EC"/>
    <w:rsid w:val="00DE0FAC"/>
    <w:rsid w:val="00E11ECF"/>
    <w:rsid w:val="00E1226A"/>
    <w:rsid w:val="00E13BB7"/>
    <w:rsid w:val="00E20738"/>
    <w:rsid w:val="00E25A9A"/>
    <w:rsid w:val="00E32078"/>
    <w:rsid w:val="00E3547E"/>
    <w:rsid w:val="00E51CD8"/>
    <w:rsid w:val="00E56207"/>
    <w:rsid w:val="00E80F8E"/>
    <w:rsid w:val="00EA6AD7"/>
    <w:rsid w:val="00EB0C17"/>
    <w:rsid w:val="00EB657F"/>
    <w:rsid w:val="00ED00F2"/>
    <w:rsid w:val="00ED1A0C"/>
    <w:rsid w:val="00EE6933"/>
    <w:rsid w:val="00F00A06"/>
    <w:rsid w:val="00F10B7C"/>
    <w:rsid w:val="00F250F5"/>
    <w:rsid w:val="00F31D62"/>
    <w:rsid w:val="00F3463D"/>
    <w:rsid w:val="00F40F42"/>
    <w:rsid w:val="00F44C7B"/>
    <w:rsid w:val="00F47413"/>
    <w:rsid w:val="00F50183"/>
    <w:rsid w:val="00F51E17"/>
    <w:rsid w:val="00F61379"/>
    <w:rsid w:val="00F64CD6"/>
    <w:rsid w:val="00F67F0F"/>
    <w:rsid w:val="00F74A6D"/>
    <w:rsid w:val="00F937FC"/>
    <w:rsid w:val="00F95778"/>
    <w:rsid w:val="00FC40BB"/>
    <w:rsid w:val="00FD45C6"/>
    <w:rsid w:val="00FE4B1D"/>
    <w:rsid w:val="00FE790B"/>
    <w:rsid w:val="00FF37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45F3B9"/>
  <w15:chartTrackingRefBased/>
  <w15:docId w15:val="{E9238178-B4CD-41A3-BD65-8E76AD5452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154A10"/>
    <w:pPr>
      <w:spacing w:line="300" w:lineRule="auto"/>
      <w:ind w:firstLineChars="200" w:firstLine="600"/>
    </w:pPr>
    <w:rPr>
      <w:rFonts w:ascii="方正仿宋简体" w:eastAsia="方正仿宋简体"/>
      <w:kern w:val="2"/>
      <w:sz w:val="30"/>
      <w:szCs w:val="30"/>
    </w:rPr>
  </w:style>
  <w:style w:type="paragraph" w:styleId="1">
    <w:name w:val="heading 1"/>
    <w:basedOn w:val="a"/>
    <w:next w:val="a"/>
    <w:link w:val="10"/>
    <w:uiPriority w:val="9"/>
    <w:qFormat/>
    <w:rsid w:val="00460CE2"/>
    <w:pPr>
      <w:keepNext/>
      <w:keepLines/>
      <w:spacing w:before="340" w:after="330" w:line="578" w:lineRule="auto"/>
      <w:jc w:val="center"/>
      <w:outlineLvl w:val="0"/>
    </w:pPr>
    <w:rPr>
      <w:rFonts w:ascii="方正小标宋简体" w:eastAsia="方正小标宋简体"/>
      <w:b/>
      <w:bCs/>
      <w:kern w:val="44"/>
      <w:sz w:val="44"/>
      <w:szCs w:val="44"/>
      <w:lang w:val="x-none" w:eastAsia="x-none"/>
    </w:rPr>
  </w:style>
  <w:style w:type="paragraph" w:styleId="2">
    <w:name w:val="heading 2"/>
    <w:basedOn w:val="a"/>
    <w:next w:val="a"/>
    <w:link w:val="20"/>
    <w:uiPriority w:val="9"/>
    <w:unhideWhenUsed/>
    <w:qFormat/>
    <w:rsid w:val="004F6C82"/>
    <w:pPr>
      <w:keepNext/>
      <w:keepLines/>
      <w:spacing w:before="260" w:after="260" w:line="416" w:lineRule="auto"/>
      <w:ind w:firstLineChars="0" w:firstLine="0"/>
      <w:outlineLvl w:val="1"/>
    </w:pPr>
    <w:rPr>
      <w:rFonts w:ascii="方正楷体简体" w:eastAsia="方正楷体简体" w:hAnsi="Cambria"/>
      <w:b/>
      <w:bCs/>
      <w:kern w:val="0"/>
      <w:sz w:val="32"/>
      <w:szCs w:val="32"/>
      <w:lang w:val="x-none" w:eastAsia="x-none"/>
    </w:rPr>
  </w:style>
  <w:style w:type="paragraph" w:styleId="3">
    <w:name w:val="heading 3"/>
    <w:basedOn w:val="a"/>
    <w:next w:val="a"/>
    <w:link w:val="30"/>
    <w:uiPriority w:val="9"/>
    <w:unhideWhenUsed/>
    <w:qFormat/>
    <w:rsid w:val="00494A99"/>
    <w:pPr>
      <w:keepNext/>
      <w:keepLines/>
      <w:spacing w:before="260" w:after="260" w:line="416" w:lineRule="auto"/>
      <w:ind w:firstLineChars="0" w:firstLine="0"/>
      <w:outlineLvl w:val="2"/>
    </w:pPr>
    <w:rPr>
      <w:b/>
      <w:bCs/>
      <w:kern w:val="0"/>
      <w:sz w:val="32"/>
      <w:szCs w:val="32"/>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unhideWhenUsed/>
    <w:rsid w:val="00460CE2"/>
    <w:rPr>
      <w:strike w:val="0"/>
      <w:dstrike w:val="0"/>
      <w:color w:val="053597"/>
      <w:u w:val="none"/>
      <w:effect w:val="none"/>
    </w:rPr>
  </w:style>
  <w:style w:type="character" w:customStyle="1" w:styleId="10">
    <w:name w:val="标题 1 字符"/>
    <w:link w:val="1"/>
    <w:uiPriority w:val="9"/>
    <w:rsid w:val="00460CE2"/>
    <w:rPr>
      <w:rFonts w:ascii="方正小标宋简体" w:eastAsia="方正小标宋简体"/>
      <w:b/>
      <w:bCs/>
      <w:kern w:val="44"/>
      <w:sz w:val="44"/>
      <w:szCs w:val="44"/>
    </w:rPr>
  </w:style>
  <w:style w:type="character" w:customStyle="1" w:styleId="20">
    <w:name w:val="标题 2 字符"/>
    <w:link w:val="2"/>
    <w:uiPriority w:val="9"/>
    <w:rsid w:val="004F6C82"/>
    <w:rPr>
      <w:rFonts w:ascii="方正楷体简体" w:eastAsia="方正楷体简体" w:hAnsi="Cambria" w:cs="Times New Roman"/>
      <w:b/>
      <w:bCs/>
      <w:sz w:val="32"/>
      <w:szCs w:val="32"/>
    </w:rPr>
  </w:style>
  <w:style w:type="paragraph" w:styleId="a4">
    <w:name w:val="header"/>
    <w:basedOn w:val="a"/>
    <w:link w:val="a5"/>
    <w:uiPriority w:val="99"/>
    <w:unhideWhenUsed/>
    <w:rsid w:val="00527683"/>
    <w:pPr>
      <w:pBdr>
        <w:bottom w:val="single" w:sz="6" w:space="1" w:color="auto"/>
      </w:pBdr>
      <w:tabs>
        <w:tab w:val="center" w:pos="4153"/>
        <w:tab w:val="right" w:pos="8306"/>
      </w:tabs>
      <w:snapToGrid w:val="0"/>
      <w:spacing w:line="240" w:lineRule="auto"/>
      <w:jc w:val="center"/>
    </w:pPr>
    <w:rPr>
      <w:kern w:val="0"/>
      <w:sz w:val="18"/>
      <w:szCs w:val="18"/>
      <w:lang w:val="x-none" w:eastAsia="x-none"/>
    </w:rPr>
  </w:style>
  <w:style w:type="character" w:customStyle="1" w:styleId="a5">
    <w:name w:val="页眉 字符"/>
    <w:link w:val="a4"/>
    <w:uiPriority w:val="99"/>
    <w:rsid w:val="00527683"/>
    <w:rPr>
      <w:rFonts w:ascii="方正仿宋简体" w:eastAsia="方正仿宋简体"/>
      <w:sz w:val="18"/>
      <w:szCs w:val="18"/>
    </w:rPr>
  </w:style>
  <w:style w:type="paragraph" w:styleId="a6">
    <w:name w:val="footer"/>
    <w:basedOn w:val="a"/>
    <w:link w:val="a7"/>
    <w:uiPriority w:val="99"/>
    <w:unhideWhenUsed/>
    <w:rsid w:val="00527683"/>
    <w:pPr>
      <w:tabs>
        <w:tab w:val="center" w:pos="4153"/>
        <w:tab w:val="right" w:pos="8306"/>
      </w:tabs>
      <w:snapToGrid w:val="0"/>
      <w:spacing w:line="240" w:lineRule="auto"/>
    </w:pPr>
    <w:rPr>
      <w:kern w:val="0"/>
      <w:sz w:val="18"/>
      <w:szCs w:val="18"/>
      <w:lang w:val="x-none" w:eastAsia="x-none"/>
    </w:rPr>
  </w:style>
  <w:style w:type="character" w:customStyle="1" w:styleId="a7">
    <w:name w:val="页脚 字符"/>
    <w:link w:val="a6"/>
    <w:uiPriority w:val="99"/>
    <w:rsid w:val="00527683"/>
    <w:rPr>
      <w:rFonts w:ascii="方正仿宋简体" w:eastAsia="方正仿宋简体"/>
      <w:sz w:val="18"/>
      <w:szCs w:val="18"/>
    </w:rPr>
  </w:style>
  <w:style w:type="character" w:customStyle="1" w:styleId="30">
    <w:name w:val="标题 3 字符"/>
    <w:link w:val="3"/>
    <w:uiPriority w:val="9"/>
    <w:rsid w:val="00494A99"/>
    <w:rPr>
      <w:rFonts w:ascii="方正仿宋简体" w:eastAsia="方正仿宋简体"/>
      <w:b/>
      <w:bCs/>
      <w:sz w:val="32"/>
      <w:szCs w:val="32"/>
    </w:rPr>
  </w:style>
  <w:style w:type="paragraph" w:styleId="a8">
    <w:name w:val="footnote text"/>
    <w:basedOn w:val="a"/>
    <w:link w:val="a9"/>
    <w:uiPriority w:val="99"/>
    <w:semiHidden/>
    <w:unhideWhenUsed/>
    <w:rsid w:val="000C3617"/>
    <w:pPr>
      <w:snapToGrid w:val="0"/>
    </w:pPr>
    <w:rPr>
      <w:kern w:val="0"/>
      <w:sz w:val="18"/>
      <w:szCs w:val="18"/>
      <w:lang w:val="x-none" w:eastAsia="x-none"/>
    </w:rPr>
  </w:style>
  <w:style w:type="character" w:customStyle="1" w:styleId="a9">
    <w:name w:val="脚注文本 字符"/>
    <w:link w:val="a8"/>
    <w:uiPriority w:val="99"/>
    <w:semiHidden/>
    <w:rsid w:val="000C3617"/>
    <w:rPr>
      <w:rFonts w:ascii="方正仿宋简体" w:eastAsia="方正仿宋简体"/>
      <w:sz w:val="18"/>
      <w:szCs w:val="18"/>
    </w:rPr>
  </w:style>
  <w:style w:type="character" w:styleId="aa">
    <w:name w:val="footnote reference"/>
    <w:uiPriority w:val="99"/>
    <w:semiHidden/>
    <w:unhideWhenUsed/>
    <w:rsid w:val="000C3617"/>
    <w:rPr>
      <w:vertAlign w:val="superscript"/>
    </w:rPr>
  </w:style>
  <w:style w:type="paragraph" w:styleId="ab">
    <w:name w:val="Balloon Text"/>
    <w:basedOn w:val="a"/>
    <w:link w:val="ac"/>
    <w:uiPriority w:val="99"/>
    <w:semiHidden/>
    <w:unhideWhenUsed/>
    <w:rsid w:val="001B5753"/>
    <w:pPr>
      <w:spacing w:line="240" w:lineRule="auto"/>
    </w:pPr>
    <w:rPr>
      <w:kern w:val="0"/>
      <w:sz w:val="18"/>
      <w:szCs w:val="18"/>
      <w:lang w:val="x-none" w:eastAsia="x-none"/>
    </w:rPr>
  </w:style>
  <w:style w:type="character" w:customStyle="1" w:styleId="ac">
    <w:name w:val="批注框文本 字符"/>
    <w:link w:val="ab"/>
    <w:uiPriority w:val="99"/>
    <w:semiHidden/>
    <w:rsid w:val="001B5753"/>
    <w:rPr>
      <w:rFonts w:ascii="方正仿宋简体" w:eastAsia="方正仿宋简体"/>
      <w:sz w:val="18"/>
      <w:szCs w:val="18"/>
    </w:rPr>
  </w:style>
  <w:style w:type="paragraph" w:styleId="ad">
    <w:name w:val="endnote text"/>
    <w:basedOn w:val="a"/>
    <w:link w:val="ae"/>
    <w:uiPriority w:val="99"/>
    <w:semiHidden/>
    <w:unhideWhenUsed/>
    <w:rsid w:val="00940930"/>
    <w:pPr>
      <w:snapToGrid w:val="0"/>
    </w:pPr>
    <w:rPr>
      <w:kern w:val="0"/>
      <w:lang w:val="x-none" w:eastAsia="x-none"/>
    </w:rPr>
  </w:style>
  <w:style w:type="character" w:customStyle="1" w:styleId="ae">
    <w:name w:val="尾注文本 字符"/>
    <w:link w:val="ad"/>
    <w:uiPriority w:val="99"/>
    <w:semiHidden/>
    <w:rsid w:val="00940930"/>
    <w:rPr>
      <w:rFonts w:ascii="方正仿宋简体" w:eastAsia="方正仿宋简体"/>
      <w:sz w:val="30"/>
      <w:szCs w:val="30"/>
    </w:rPr>
  </w:style>
  <w:style w:type="character" w:styleId="af">
    <w:name w:val="endnote reference"/>
    <w:uiPriority w:val="99"/>
    <w:semiHidden/>
    <w:unhideWhenUsed/>
    <w:rsid w:val="00940930"/>
    <w:rPr>
      <w:vertAlign w:val="superscript"/>
    </w:rPr>
  </w:style>
  <w:style w:type="character" w:customStyle="1" w:styleId="highlight1">
    <w:name w:val="highlight1"/>
    <w:rsid w:val="003A3192"/>
    <w:rPr>
      <w:shd w:val="clear" w:color="auto" w:fill="E8E5CB"/>
    </w:rPr>
  </w:style>
  <w:style w:type="character" w:customStyle="1" w:styleId="pointer">
    <w:name w:val="pointer"/>
    <w:basedOn w:val="a0"/>
    <w:rsid w:val="00C76EC1"/>
  </w:style>
  <w:style w:type="character" w:styleId="af0">
    <w:name w:val="annotation reference"/>
    <w:basedOn w:val="a0"/>
    <w:uiPriority w:val="99"/>
    <w:semiHidden/>
    <w:unhideWhenUsed/>
    <w:rsid w:val="001E790B"/>
    <w:rPr>
      <w:sz w:val="21"/>
      <w:szCs w:val="21"/>
    </w:rPr>
  </w:style>
  <w:style w:type="paragraph" w:styleId="af1">
    <w:name w:val="annotation text"/>
    <w:basedOn w:val="a"/>
    <w:link w:val="Char"/>
    <w:uiPriority w:val="99"/>
    <w:semiHidden/>
    <w:unhideWhenUsed/>
    <w:rsid w:val="001E790B"/>
  </w:style>
  <w:style w:type="character" w:customStyle="1" w:styleId="Char">
    <w:name w:val="批注文字 Char"/>
    <w:basedOn w:val="a0"/>
    <w:link w:val="af1"/>
    <w:uiPriority w:val="99"/>
    <w:semiHidden/>
    <w:rsid w:val="001E790B"/>
    <w:rPr>
      <w:rFonts w:ascii="方正仿宋简体" w:eastAsia="方正仿宋简体"/>
      <w:kern w:val="2"/>
      <w:sz w:val="30"/>
      <w:szCs w:val="30"/>
    </w:rPr>
  </w:style>
  <w:style w:type="paragraph" w:styleId="af2">
    <w:name w:val="annotation subject"/>
    <w:basedOn w:val="af1"/>
    <w:next w:val="af1"/>
    <w:link w:val="Char0"/>
    <w:uiPriority w:val="99"/>
    <w:semiHidden/>
    <w:unhideWhenUsed/>
    <w:rsid w:val="001E790B"/>
    <w:rPr>
      <w:b/>
      <w:bCs/>
    </w:rPr>
  </w:style>
  <w:style w:type="character" w:customStyle="1" w:styleId="Char0">
    <w:name w:val="批注主题 Char"/>
    <w:basedOn w:val="Char"/>
    <w:link w:val="af2"/>
    <w:uiPriority w:val="99"/>
    <w:semiHidden/>
    <w:rsid w:val="001E790B"/>
    <w:rPr>
      <w:rFonts w:ascii="方正仿宋简体" w:eastAsia="方正仿宋简体"/>
      <w:b/>
      <w:bCs/>
      <w:kern w:val="2"/>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9202551">
      <w:bodyDiv w:val="1"/>
      <w:marLeft w:val="0"/>
      <w:marRight w:val="0"/>
      <w:marTop w:val="0"/>
      <w:marBottom w:val="0"/>
      <w:divBdr>
        <w:top w:val="none" w:sz="0" w:space="0" w:color="auto"/>
        <w:left w:val="none" w:sz="0" w:space="0" w:color="auto"/>
        <w:bottom w:val="none" w:sz="0" w:space="0" w:color="auto"/>
        <w:right w:val="none" w:sz="0" w:space="0" w:color="auto"/>
      </w:divBdr>
      <w:divsChild>
        <w:div w:id="674848098">
          <w:marLeft w:val="0"/>
          <w:marRight w:val="0"/>
          <w:marTop w:val="180"/>
          <w:marBottom w:val="0"/>
          <w:divBdr>
            <w:top w:val="none" w:sz="0" w:space="0" w:color="auto"/>
            <w:left w:val="none" w:sz="0" w:space="0" w:color="auto"/>
            <w:bottom w:val="none" w:sz="0" w:space="0" w:color="auto"/>
            <w:right w:val="none" w:sz="0" w:space="0" w:color="auto"/>
          </w:divBdr>
          <w:divsChild>
            <w:div w:id="1214073922">
              <w:marLeft w:val="0"/>
              <w:marRight w:val="0"/>
              <w:marTop w:val="15"/>
              <w:marBottom w:val="0"/>
              <w:divBdr>
                <w:top w:val="none" w:sz="0" w:space="0" w:color="auto"/>
                <w:left w:val="none" w:sz="0" w:space="0" w:color="auto"/>
                <w:bottom w:val="none" w:sz="0" w:space="0" w:color="auto"/>
                <w:right w:val="none" w:sz="0" w:space="0" w:color="auto"/>
              </w:divBdr>
            </w:div>
          </w:divsChild>
        </w:div>
      </w:divsChild>
    </w:div>
    <w:div w:id="2108647568">
      <w:bodyDiv w:val="1"/>
      <w:marLeft w:val="0"/>
      <w:marRight w:val="0"/>
      <w:marTop w:val="0"/>
      <w:marBottom w:val="0"/>
      <w:divBdr>
        <w:top w:val="none" w:sz="0" w:space="0" w:color="auto"/>
        <w:left w:val="none" w:sz="0" w:space="0" w:color="auto"/>
        <w:bottom w:val="none" w:sz="0" w:space="0" w:color="auto"/>
        <w:right w:val="none" w:sz="0" w:space="0" w:color="auto"/>
      </w:divBdr>
      <w:divsChild>
        <w:div w:id="503251221">
          <w:marLeft w:val="0"/>
          <w:marRight w:val="0"/>
          <w:marTop w:val="0"/>
          <w:marBottom w:val="525"/>
          <w:divBdr>
            <w:top w:val="none" w:sz="0" w:space="0" w:color="auto"/>
            <w:left w:val="none" w:sz="0" w:space="0" w:color="auto"/>
            <w:bottom w:val="none" w:sz="0" w:space="0" w:color="auto"/>
            <w:right w:val="none" w:sz="0" w:space="0" w:color="auto"/>
          </w:divBdr>
          <w:divsChild>
            <w:div w:id="1815874101">
              <w:marLeft w:val="0"/>
              <w:marRight w:val="0"/>
              <w:marTop w:val="0"/>
              <w:marBottom w:val="0"/>
              <w:divBdr>
                <w:top w:val="none" w:sz="0" w:space="0" w:color="auto"/>
                <w:left w:val="single" w:sz="6" w:space="0" w:color="DBDBDC"/>
                <w:bottom w:val="single" w:sz="6" w:space="0" w:color="DBDBDC"/>
                <w:right w:val="single" w:sz="6" w:space="0" w:color="DBDBDC"/>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oter" Target="footer3.xml"/></Relationships>
</file>

<file path=word/_rels/endnotes.xml.rels><?xml version="1.0" encoding="UTF-8" standalone="yes"?>
<Relationships xmlns="http://schemas.openxmlformats.org/package/2006/relationships"><Relationship Id="rId1" Type="http://schemas.openxmlformats.org/officeDocument/2006/relationships/hyperlink" Target="https://www.goodreads.com/author/show/7025910.Erez_Aide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105D11-3228-4F12-93F1-6181AB8897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1011</Words>
  <Characters>5764</Characters>
  <Application>Microsoft Office Word</Application>
  <DocSecurity>0</DocSecurity>
  <Lines>48</Lines>
  <Paragraphs>13</Paragraphs>
  <ScaleCrop>false</ScaleCrop>
  <Company>Hewlett-Packard Company</Company>
  <LinksUpToDate>false</LinksUpToDate>
  <CharactersWithSpaces>6762</CharactersWithSpaces>
  <SharedDoc>false</SharedDoc>
  <HLinks>
    <vt:vector size="6" baseType="variant">
      <vt:variant>
        <vt:i4>589875</vt:i4>
      </vt:variant>
      <vt:variant>
        <vt:i4>0</vt:i4>
      </vt:variant>
      <vt:variant>
        <vt:i4>0</vt:i4>
      </vt:variant>
      <vt:variant>
        <vt:i4>5</vt:i4>
      </vt:variant>
      <vt:variant>
        <vt:lpwstr>https://www.goodreads.com/author/show/7025910.Erez_Aiden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XZL-326-3</dc:creator>
  <cp:keywords/>
  <cp:lastModifiedBy>刘晓</cp:lastModifiedBy>
  <cp:revision>4</cp:revision>
  <dcterms:created xsi:type="dcterms:W3CDTF">2017-11-19T13:01:00Z</dcterms:created>
  <dcterms:modified xsi:type="dcterms:W3CDTF">2017-11-19T13:01:00Z</dcterms:modified>
</cp:coreProperties>
</file>